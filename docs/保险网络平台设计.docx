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35D7" w14:textId="77777777" w:rsidR="00745115" w:rsidRDefault="00E54A00" w:rsidP="00E54A00">
      <w:pPr>
        <w:pStyle w:val="a3"/>
      </w:pPr>
      <w:r>
        <w:rPr>
          <w:rFonts w:hint="eastAsia"/>
        </w:rPr>
        <w:t>保险网络平台设计</w:t>
      </w:r>
    </w:p>
    <w:p w14:paraId="3255CBE3" w14:textId="54A9B73E" w:rsidR="00CF42DD" w:rsidRDefault="00CF42DD" w:rsidP="00CF42DD">
      <w:pPr>
        <w:jc w:val="center"/>
      </w:pPr>
      <w:r>
        <w:rPr>
          <w:rFonts w:hint="eastAsia"/>
        </w:rPr>
        <w:t>hatlonely</w:t>
      </w:r>
      <w:r w:rsidR="00DB73E2">
        <w:rPr>
          <w:rFonts w:hint="eastAsia"/>
        </w:rPr>
        <w:t>(</w:t>
      </w:r>
      <w:hyperlink r:id="rId5" w:history="1">
        <w:r w:rsidR="00DB73E2" w:rsidRPr="00DB73E2">
          <w:rPr>
            <w:rStyle w:val="a6"/>
            <w:rFonts w:hint="eastAsia"/>
            <w:u w:val="none"/>
          </w:rPr>
          <w:t>hatlonely@foxmail.com</w:t>
        </w:r>
      </w:hyperlink>
      <w:r w:rsidR="00DB73E2">
        <w:rPr>
          <w:rFonts w:hint="eastAsia"/>
        </w:rPr>
        <w:t>)</w:t>
      </w:r>
      <w:r>
        <w:rPr>
          <w:rFonts w:hint="eastAsia"/>
        </w:rPr>
        <w:t xml:space="preserve"> 2016-05-07</w:t>
      </w:r>
    </w:p>
    <w:p w14:paraId="207B93B7" w14:textId="77777777" w:rsidR="00CF42DD" w:rsidRDefault="00CF42DD"/>
    <w:p w14:paraId="31C3CBD1" w14:textId="77777777" w:rsidR="00E54A00" w:rsidRDefault="00E54A00" w:rsidP="00E54A00">
      <w:pPr>
        <w:pStyle w:val="2"/>
      </w:pPr>
      <w:r>
        <w:rPr>
          <w:rFonts w:hint="eastAsia"/>
        </w:rPr>
        <w:t>背景</w:t>
      </w:r>
      <w:r w:rsidR="00BA2E15">
        <w:rPr>
          <w:rFonts w:hint="eastAsia"/>
        </w:rPr>
        <w:t>介绍</w:t>
      </w:r>
    </w:p>
    <w:p w14:paraId="3F6EE046" w14:textId="77777777" w:rsidR="00C4541C" w:rsidRDefault="002632B2" w:rsidP="00C4541C">
      <w:pPr>
        <w:jc w:val="center"/>
      </w:pPr>
      <w:r w:rsidRPr="002632B2">
        <w:t xml:space="preserve"> </w:t>
      </w:r>
      <w:r w:rsidR="001B3B46" w:rsidRPr="001B3B46">
        <w:rPr>
          <w:noProof/>
        </w:rPr>
        <w:drawing>
          <wp:inline distT="0" distB="0" distL="0" distR="0" wp14:anchorId="478D7587" wp14:editId="18E29762">
            <wp:extent cx="3049747" cy="57556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680" cy="57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C4FC" w14:textId="77777777" w:rsidR="00D86447" w:rsidRPr="00BA2E15" w:rsidRDefault="00356DF6" w:rsidP="001B3B46">
      <w:r>
        <w:rPr>
          <w:rFonts w:hint="eastAsia"/>
        </w:rPr>
        <w:t>目前公司的主要是由业务员直接将车辆保险信息以excel表格的形式直接提交给保险代理公司，保险代理公司作核心的业务处理，将数据再提交给后面的保险公</w:t>
      </w:r>
      <w:r>
        <w:rPr>
          <w:rFonts w:hint="eastAsia"/>
        </w:rPr>
        <w:lastRenderedPageBreak/>
        <w:t>司，由于保险金融行业的特殊的监管需求，所以需要将数据统一管理，</w:t>
      </w:r>
      <w:r w:rsidR="001B3B46">
        <w:rPr>
          <w:rFonts w:hint="eastAsia"/>
        </w:rPr>
        <w:t>方便查账和监管，因此有了网络平台的建设，将数据统一存储在网络平台中，业务员将数据录入到网络平台，保险代理公司通过网络平台获取数据。</w:t>
      </w:r>
    </w:p>
    <w:p w14:paraId="34F7AC13" w14:textId="77777777" w:rsidR="00E54A00" w:rsidRDefault="00BA2E15" w:rsidP="00D86447">
      <w:pPr>
        <w:pStyle w:val="2"/>
        <w:tabs>
          <w:tab w:val="left" w:pos="1820"/>
        </w:tabs>
      </w:pPr>
      <w:r>
        <w:rPr>
          <w:rFonts w:hint="eastAsia"/>
        </w:rPr>
        <w:t>功能说明</w:t>
      </w:r>
    </w:p>
    <w:p w14:paraId="1C91150B" w14:textId="77777777" w:rsidR="001B3B46" w:rsidRDefault="001B3B46" w:rsidP="001B3B46">
      <w:r>
        <w:rPr>
          <w:rFonts w:hint="eastAsia"/>
        </w:rPr>
        <w:t>系统的使用方</w:t>
      </w:r>
      <w:r w:rsidR="00E92F45">
        <w:rPr>
          <w:rFonts w:hint="eastAsia"/>
        </w:rPr>
        <w:t>包括三种角色：</w:t>
      </w:r>
    </w:p>
    <w:p w14:paraId="04E10D0F" w14:textId="77777777" w:rsidR="00E92F45" w:rsidRDefault="00E92F45" w:rsidP="00E92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超级管理员</w:t>
      </w:r>
    </w:p>
    <w:p w14:paraId="48BEA58E" w14:textId="77777777" w:rsidR="00E92F45" w:rsidRDefault="00E92F45" w:rsidP="00E92F45">
      <w:r>
        <w:rPr>
          <w:rFonts w:hint="eastAsia"/>
        </w:rPr>
        <w:tab/>
        <w:t>系统的超级管理员负责管理整个系统，包括业务员的添加删除，保险代理公司的添加删除，佣金的查看，数据信息查看以及修改删除和查询，公告的发布更新，留言的管理</w:t>
      </w:r>
    </w:p>
    <w:p w14:paraId="54E21FC3" w14:textId="77777777" w:rsidR="00E92F45" w:rsidRDefault="00E92F45" w:rsidP="00E92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业务员</w:t>
      </w:r>
    </w:p>
    <w:p w14:paraId="01E95A41" w14:textId="60056FBB" w:rsidR="00E92F45" w:rsidRDefault="00E92F45" w:rsidP="00E92F45">
      <w:r>
        <w:rPr>
          <w:rFonts w:hint="eastAsia"/>
        </w:rPr>
        <w:tab/>
      </w:r>
      <w:r w:rsidR="00673F51">
        <w:rPr>
          <w:rFonts w:hint="eastAsia"/>
        </w:rPr>
        <w:t>负责数据的录入，</w:t>
      </w:r>
      <w:ins w:id="0" w:author="hatlonely" w:date="2016-05-08T12:05:00Z">
        <w:r w:rsidR="00CE1B26">
          <w:rPr>
            <w:rFonts w:hint="eastAsia"/>
          </w:rPr>
          <w:t>可以查看和修改自己的数据，当保险代理公司完成二次录入之后，数据便</w:t>
        </w:r>
      </w:ins>
      <w:ins w:id="1" w:author="hatlonely" w:date="2016-05-08T12:06:00Z">
        <w:r w:rsidR="00CE1B26">
          <w:rPr>
            <w:rFonts w:hint="eastAsia"/>
          </w:rPr>
          <w:t>不可再修改</w:t>
        </w:r>
      </w:ins>
      <w:del w:id="2" w:author="hatlonely" w:date="2016-05-08T12:05:00Z">
        <w:r w:rsidR="00673F51" w:rsidDel="00CE1B26">
          <w:rPr>
            <w:rFonts w:hint="eastAsia"/>
          </w:rPr>
          <w:delText>具有数据的修改删除和查询功能</w:delText>
        </w:r>
      </w:del>
    </w:p>
    <w:p w14:paraId="70381DFE" w14:textId="77777777" w:rsidR="00E92F45" w:rsidRDefault="00E92F45" w:rsidP="00E92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保险代理公司</w:t>
      </w:r>
    </w:p>
    <w:p w14:paraId="33E383D3" w14:textId="7AF41843" w:rsidR="00E92F45" w:rsidRDefault="00E92F45" w:rsidP="00E92F45">
      <w:r>
        <w:rPr>
          <w:rFonts w:hint="eastAsia"/>
        </w:rPr>
        <w:tab/>
        <w:t>可以查看数据</w:t>
      </w:r>
      <w:ins w:id="3" w:author="hatlonely" w:date="2016-05-08T11:52:00Z">
        <w:r w:rsidR="00673F51">
          <w:rPr>
            <w:rFonts w:hint="eastAsia"/>
          </w:rPr>
          <w:t>，二次录入数据</w:t>
        </w:r>
      </w:ins>
    </w:p>
    <w:p w14:paraId="3A450B72" w14:textId="77777777" w:rsidR="00E92F45" w:rsidRDefault="00E92F45" w:rsidP="001B3B46"/>
    <w:p w14:paraId="05D4ED6F" w14:textId="77777777" w:rsidR="00E92F45" w:rsidRDefault="00E92F45" w:rsidP="001B3B46">
      <w:pPr>
        <w:rPr>
          <w:ins w:id="4" w:author="hatlonely" w:date="2016-05-08T13:08:00Z"/>
          <w:rFonts w:hint="eastAsia"/>
        </w:rPr>
      </w:pPr>
      <w:r>
        <w:rPr>
          <w:rFonts w:hint="eastAsia"/>
        </w:rPr>
        <w:t>核心功能点：</w:t>
      </w:r>
    </w:p>
    <w:p w14:paraId="5EAAB06C" w14:textId="09BD6637" w:rsidR="00BE6A87" w:rsidRDefault="00BE6A87" w:rsidP="00BE6A87">
      <w:pPr>
        <w:pStyle w:val="a5"/>
        <w:numPr>
          <w:ilvl w:val="0"/>
          <w:numId w:val="9"/>
        </w:numPr>
        <w:ind w:firstLineChars="0"/>
        <w:rPr>
          <w:ins w:id="5" w:author="hatlonely" w:date="2016-05-08T13:09:00Z"/>
          <w:rFonts w:hint="eastAsia"/>
        </w:rPr>
        <w:pPrChange w:id="6" w:author="hatlonely" w:date="2016-05-08T13:08:00Z">
          <w:pPr/>
        </w:pPrChange>
      </w:pPr>
      <w:ins w:id="7" w:author="hatlonely" w:date="2016-05-08T13:08:00Z">
        <w:r>
          <w:rPr>
            <w:rFonts w:hint="eastAsia"/>
          </w:rPr>
          <w:t>用户注册</w:t>
        </w:r>
      </w:ins>
    </w:p>
    <w:p w14:paraId="33FDA270" w14:textId="266C6D62" w:rsidR="00BE6A87" w:rsidRDefault="00BE6A87" w:rsidP="00BE6A87">
      <w:pPr>
        <w:rPr>
          <w:ins w:id="8" w:author="hatlonely" w:date="2016-05-08T13:09:00Z"/>
          <w:rFonts w:hint="eastAsia"/>
        </w:rPr>
      </w:pPr>
      <w:ins w:id="9" w:author="hatlonely" w:date="2016-05-08T13:09:00Z">
        <w:r>
          <w:rPr>
            <w:rFonts w:hint="eastAsia"/>
          </w:rPr>
          <w:t>业务员和保险代理公司注册</w:t>
        </w:r>
        <w:bookmarkStart w:id="10" w:name="_GoBack"/>
        <w:bookmarkEnd w:id="10"/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5"/>
      </w:tblGrid>
      <w:tr w:rsidR="00BE6A87" w:rsidRPr="00BE6A87" w14:paraId="4E4E45CF" w14:textId="77777777" w:rsidTr="00BE6A87">
        <w:trPr>
          <w:trHeight w:val="210"/>
          <w:ins w:id="11" w:author="hatlonely" w:date="2016-05-08T13:16:00Z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097013" w14:textId="77777777" w:rsidR="00BE6A87" w:rsidRPr="00BE6A87" w:rsidRDefault="00BE6A87" w:rsidP="00BE6A87">
            <w:pPr>
              <w:widowControl/>
              <w:jc w:val="left"/>
              <w:rPr>
                <w:ins w:id="12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D7E51" w14:textId="77777777" w:rsidR="00BE6A87" w:rsidRPr="00BE6A87" w:rsidRDefault="00BE6A87" w:rsidP="00BE6A87">
            <w:pPr>
              <w:widowControl/>
              <w:jc w:val="left"/>
              <w:rPr>
                <w:ins w:id="13" w:author="hatlonely" w:date="2016-05-08T13:16:00Z"/>
                <w:rFonts w:ascii="Times New Roman" w:hAnsi="Times New Roman" w:cs="Times New Roman"/>
                <w:kern w:val="0"/>
              </w:rPr>
            </w:pPr>
            <w:ins w:id="14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字段名</w:t>
              </w:r>
            </w:ins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83B52E" w14:textId="77777777" w:rsidR="00BE6A87" w:rsidRPr="00BE6A87" w:rsidRDefault="00BE6A87" w:rsidP="00BE6A87">
            <w:pPr>
              <w:widowControl/>
              <w:jc w:val="left"/>
              <w:rPr>
                <w:ins w:id="15" w:author="hatlonely" w:date="2016-05-08T13:16:00Z"/>
                <w:rFonts w:ascii="Times New Roman" w:hAnsi="Times New Roman" w:cs="Times New Roman"/>
                <w:kern w:val="0"/>
              </w:rPr>
            </w:pPr>
            <w:ins w:id="16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示例</w:t>
              </w:r>
            </w:ins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A71B1" w14:textId="77777777" w:rsidR="00BE6A87" w:rsidRPr="00BE6A87" w:rsidRDefault="00BE6A87" w:rsidP="00BE6A87">
            <w:pPr>
              <w:widowControl/>
              <w:jc w:val="left"/>
              <w:rPr>
                <w:ins w:id="17" w:author="hatlonely" w:date="2016-05-08T13:16:00Z"/>
                <w:rFonts w:ascii="Times New Roman" w:hAnsi="Times New Roman" w:cs="Times New Roman"/>
                <w:kern w:val="0"/>
              </w:rPr>
            </w:pPr>
            <w:ins w:id="18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字段含义</w:t>
              </w:r>
            </w:ins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84DD3" w14:textId="77777777" w:rsidR="00BE6A87" w:rsidRPr="00BE6A87" w:rsidRDefault="00BE6A87" w:rsidP="00BE6A87">
            <w:pPr>
              <w:widowControl/>
              <w:jc w:val="left"/>
              <w:rPr>
                <w:ins w:id="19" w:author="hatlonely" w:date="2016-05-08T13:16:00Z"/>
                <w:rFonts w:ascii="Times New Roman" w:hAnsi="Times New Roman" w:cs="Times New Roman"/>
                <w:kern w:val="0"/>
              </w:rPr>
            </w:pPr>
            <w:ins w:id="20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备注</w:t>
              </w:r>
            </w:ins>
          </w:p>
        </w:tc>
      </w:tr>
      <w:tr w:rsidR="00BE6A87" w:rsidRPr="00BE6A87" w14:paraId="1FE6E381" w14:textId="77777777" w:rsidTr="00BE6A87">
        <w:trPr>
          <w:trHeight w:val="195"/>
          <w:ins w:id="21" w:author="hatlonely" w:date="2016-05-08T13:16:00Z"/>
        </w:trPr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8EBD8" w14:textId="77777777" w:rsidR="00BE6A87" w:rsidRPr="00BE6A87" w:rsidRDefault="00BE6A87" w:rsidP="00BE6A87">
            <w:pPr>
              <w:widowControl/>
              <w:jc w:val="center"/>
              <w:rPr>
                <w:ins w:id="22" w:author="hatlonely" w:date="2016-05-08T13:16:00Z"/>
                <w:rFonts w:ascii="Times New Roman" w:hAnsi="Times New Roman" w:cs="Times New Roman"/>
                <w:kern w:val="0"/>
              </w:rPr>
            </w:pPr>
            <w:ins w:id="23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业务员注册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C888C" w14:textId="77777777" w:rsidR="00BE6A87" w:rsidRPr="00BE6A87" w:rsidRDefault="00BE6A87" w:rsidP="00BE6A87">
            <w:pPr>
              <w:widowControl/>
              <w:jc w:val="left"/>
              <w:rPr>
                <w:ins w:id="24" w:author="hatlonely" w:date="2016-05-08T13:16:00Z"/>
                <w:rFonts w:ascii="Times New Roman" w:hAnsi="Times New Roman" w:cs="Times New Roman"/>
                <w:kern w:val="0"/>
              </w:rPr>
            </w:pPr>
            <w:ins w:id="25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姓名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F3CDA" w14:textId="77777777" w:rsidR="00BE6A87" w:rsidRPr="00BE6A87" w:rsidRDefault="00BE6A87" w:rsidP="00BE6A87">
            <w:pPr>
              <w:widowControl/>
              <w:jc w:val="left"/>
              <w:rPr>
                <w:ins w:id="26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E3071" w14:textId="77777777" w:rsidR="00BE6A87" w:rsidRPr="00BE6A87" w:rsidRDefault="00BE6A87" w:rsidP="00BE6A87">
            <w:pPr>
              <w:widowControl/>
              <w:jc w:val="left"/>
              <w:rPr>
                <w:ins w:id="27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3033" w14:textId="77777777" w:rsidR="00BE6A87" w:rsidRPr="00BE6A87" w:rsidRDefault="00BE6A87" w:rsidP="00BE6A87">
            <w:pPr>
              <w:widowControl/>
              <w:jc w:val="left"/>
              <w:rPr>
                <w:ins w:id="28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7321D907" w14:textId="77777777" w:rsidTr="00BE6A87">
        <w:trPr>
          <w:trHeight w:val="210"/>
          <w:ins w:id="29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29092" w14:textId="77777777" w:rsidR="00BE6A87" w:rsidRPr="00BE6A87" w:rsidRDefault="00BE6A87" w:rsidP="00BE6A87">
            <w:pPr>
              <w:widowControl/>
              <w:jc w:val="left"/>
              <w:rPr>
                <w:ins w:id="30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12089" w14:textId="77777777" w:rsidR="00BE6A87" w:rsidRPr="00BE6A87" w:rsidRDefault="00BE6A87" w:rsidP="00BE6A87">
            <w:pPr>
              <w:widowControl/>
              <w:jc w:val="left"/>
              <w:rPr>
                <w:ins w:id="31" w:author="hatlonely" w:date="2016-05-08T13:16:00Z"/>
                <w:rFonts w:ascii="Times New Roman" w:hAnsi="Times New Roman" w:cs="Times New Roman"/>
                <w:kern w:val="0"/>
              </w:rPr>
            </w:pPr>
            <w:ins w:id="32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性别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9E609" w14:textId="77777777" w:rsidR="00BE6A87" w:rsidRPr="00BE6A87" w:rsidRDefault="00BE6A87" w:rsidP="00BE6A87">
            <w:pPr>
              <w:widowControl/>
              <w:jc w:val="left"/>
              <w:rPr>
                <w:ins w:id="33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ABEF0" w14:textId="77777777" w:rsidR="00BE6A87" w:rsidRPr="00BE6A87" w:rsidRDefault="00BE6A87" w:rsidP="00BE6A87">
            <w:pPr>
              <w:widowControl/>
              <w:jc w:val="left"/>
              <w:rPr>
                <w:ins w:id="34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BC498" w14:textId="77777777" w:rsidR="00BE6A87" w:rsidRPr="00BE6A87" w:rsidRDefault="00BE6A87" w:rsidP="00BE6A87">
            <w:pPr>
              <w:widowControl/>
              <w:jc w:val="left"/>
              <w:rPr>
                <w:ins w:id="3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11410D79" w14:textId="77777777" w:rsidTr="00BE6A87">
        <w:trPr>
          <w:trHeight w:val="195"/>
          <w:ins w:id="36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FCB44" w14:textId="77777777" w:rsidR="00BE6A87" w:rsidRPr="00BE6A87" w:rsidRDefault="00BE6A87" w:rsidP="00BE6A87">
            <w:pPr>
              <w:widowControl/>
              <w:jc w:val="left"/>
              <w:rPr>
                <w:ins w:id="37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5D4EE" w14:textId="77777777" w:rsidR="00BE6A87" w:rsidRPr="00BE6A87" w:rsidRDefault="00BE6A87" w:rsidP="00BE6A87">
            <w:pPr>
              <w:widowControl/>
              <w:jc w:val="left"/>
              <w:rPr>
                <w:ins w:id="38" w:author="hatlonely" w:date="2016-05-08T13:16:00Z"/>
                <w:rFonts w:ascii="Times New Roman" w:hAnsi="Times New Roman" w:cs="Times New Roman"/>
                <w:kern w:val="0"/>
              </w:rPr>
            </w:pPr>
            <w:ins w:id="39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电话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69797" w14:textId="77777777" w:rsidR="00BE6A87" w:rsidRPr="00BE6A87" w:rsidRDefault="00BE6A87" w:rsidP="00BE6A87">
            <w:pPr>
              <w:widowControl/>
              <w:jc w:val="left"/>
              <w:rPr>
                <w:ins w:id="40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22944" w14:textId="77777777" w:rsidR="00BE6A87" w:rsidRPr="00BE6A87" w:rsidRDefault="00BE6A87" w:rsidP="00BE6A87">
            <w:pPr>
              <w:widowControl/>
              <w:jc w:val="left"/>
              <w:rPr>
                <w:ins w:id="41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CC07" w14:textId="77777777" w:rsidR="00BE6A87" w:rsidRPr="00BE6A87" w:rsidRDefault="00BE6A87" w:rsidP="00BE6A87">
            <w:pPr>
              <w:widowControl/>
              <w:jc w:val="left"/>
              <w:rPr>
                <w:ins w:id="42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2A07DA8C" w14:textId="77777777" w:rsidTr="00BE6A87">
        <w:trPr>
          <w:trHeight w:val="195"/>
          <w:ins w:id="43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EA823" w14:textId="77777777" w:rsidR="00BE6A87" w:rsidRPr="00BE6A87" w:rsidRDefault="00BE6A87" w:rsidP="00BE6A87">
            <w:pPr>
              <w:widowControl/>
              <w:jc w:val="left"/>
              <w:rPr>
                <w:ins w:id="44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4FDA3" w14:textId="77777777" w:rsidR="00BE6A87" w:rsidRPr="00BE6A87" w:rsidRDefault="00BE6A87" w:rsidP="00BE6A87">
            <w:pPr>
              <w:widowControl/>
              <w:jc w:val="left"/>
              <w:rPr>
                <w:ins w:id="45" w:author="hatlonely" w:date="2016-05-08T13:16:00Z"/>
                <w:rFonts w:ascii="Times New Roman" w:hAnsi="Times New Roman" w:cs="Times New Roman"/>
                <w:kern w:val="0"/>
              </w:rPr>
            </w:pPr>
            <w:ins w:id="46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身份证号码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33585" w14:textId="77777777" w:rsidR="00BE6A87" w:rsidRPr="00BE6A87" w:rsidRDefault="00BE6A87" w:rsidP="00BE6A87">
            <w:pPr>
              <w:widowControl/>
              <w:jc w:val="left"/>
              <w:rPr>
                <w:ins w:id="47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93151" w14:textId="77777777" w:rsidR="00BE6A87" w:rsidRPr="00BE6A87" w:rsidRDefault="00BE6A87" w:rsidP="00BE6A87">
            <w:pPr>
              <w:widowControl/>
              <w:jc w:val="left"/>
              <w:rPr>
                <w:ins w:id="48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CFF5" w14:textId="77777777" w:rsidR="00BE6A87" w:rsidRPr="00BE6A87" w:rsidRDefault="00BE6A87" w:rsidP="00BE6A87">
            <w:pPr>
              <w:widowControl/>
              <w:jc w:val="left"/>
              <w:rPr>
                <w:ins w:id="49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218F06D8" w14:textId="77777777" w:rsidTr="00BE6A87">
        <w:trPr>
          <w:trHeight w:val="210"/>
          <w:ins w:id="50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8001C" w14:textId="77777777" w:rsidR="00BE6A87" w:rsidRPr="00BE6A87" w:rsidRDefault="00BE6A87" w:rsidP="00BE6A87">
            <w:pPr>
              <w:widowControl/>
              <w:jc w:val="left"/>
              <w:rPr>
                <w:ins w:id="51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8DE14" w14:textId="77777777" w:rsidR="00BE6A87" w:rsidRPr="00BE6A87" w:rsidRDefault="00BE6A87" w:rsidP="00BE6A87">
            <w:pPr>
              <w:widowControl/>
              <w:jc w:val="left"/>
              <w:rPr>
                <w:ins w:id="52" w:author="hatlonely" w:date="2016-05-08T13:16:00Z"/>
                <w:rFonts w:ascii="Times New Roman" w:hAnsi="Times New Roman" w:cs="Times New Roman"/>
                <w:kern w:val="0"/>
              </w:rPr>
            </w:pPr>
            <w:ins w:id="53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通讯地址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C900B" w14:textId="77777777" w:rsidR="00BE6A87" w:rsidRPr="00BE6A87" w:rsidRDefault="00BE6A87" w:rsidP="00BE6A87">
            <w:pPr>
              <w:widowControl/>
              <w:jc w:val="left"/>
              <w:rPr>
                <w:ins w:id="54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EA355" w14:textId="77777777" w:rsidR="00BE6A87" w:rsidRPr="00BE6A87" w:rsidRDefault="00BE6A87" w:rsidP="00BE6A87">
            <w:pPr>
              <w:widowControl/>
              <w:jc w:val="left"/>
              <w:rPr>
                <w:ins w:id="5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CA33C" w14:textId="77777777" w:rsidR="00BE6A87" w:rsidRPr="00BE6A87" w:rsidRDefault="00BE6A87" w:rsidP="00BE6A87">
            <w:pPr>
              <w:widowControl/>
              <w:jc w:val="left"/>
              <w:rPr>
                <w:ins w:id="56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2CF0D61A" w14:textId="77777777" w:rsidTr="00BE6A87">
        <w:trPr>
          <w:trHeight w:val="195"/>
          <w:ins w:id="57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6257" w14:textId="77777777" w:rsidR="00BE6A87" w:rsidRPr="00BE6A87" w:rsidRDefault="00BE6A87" w:rsidP="00BE6A87">
            <w:pPr>
              <w:widowControl/>
              <w:jc w:val="left"/>
              <w:rPr>
                <w:ins w:id="58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75D3A" w14:textId="77777777" w:rsidR="00BE6A87" w:rsidRPr="00BE6A87" w:rsidRDefault="00BE6A87" w:rsidP="00BE6A87">
            <w:pPr>
              <w:widowControl/>
              <w:jc w:val="left"/>
              <w:rPr>
                <w:ins w:id="59" w:author="hatlonely" w:date="2016-05-08T13:16:00Z"/>
                <w:rFonts w:ascii="Times New Roman" w:hAnsi="Times New Roman" w:cs="Times New Roman"/>
                <w:kern w:val="0"/>
              </w:rPr>
            </w:pPr>
            <w:ins w:id="60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身份证照片正面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47B3" w14:textId="77777777" w:rsidR="00BE6A87" w:rsidRPr="00BE6A87" w:rsidRDefault="00BE6A87" w:rsidP="00BE6A87">
            <w:pPr>
              <w:widowControl/>
              <w:jc w:val="left"/>
              <w:rPr>
                <w:ins w:id="61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B5865" w14:textId="77777777" w:rsidR="00BE6A87" w:rsidRPr="00BE6A87" w:rsidRDefault="00BE6A87" w:rsidP="00BE6A87">
            <w:pPr>
              <w:widowControl/>
              <w:jc w:val="left"/>
              <w:rPr>
                <w:ins w:id="62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B07A3" w14:textId="77777777" w:rsidR="00BE6A87" w:rsidRPr="00BE6A87" w:rsidRDefault="00BE6A87" w:rsidP="00BE6A87">
            <w:pPr>
              <w:widowControl/>
              <w:jc w:val="left"/>
              <w:rPr>
                <w:ins w:id="63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79A973F3" w14:textId="77777777" w:rsidTr="00BE6A87">
        <w:trPr>
          <w:trHeight w:val="195"/>
          <w:ins w:id="64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26DC7" w14:textId="77777777" w:rsidR="00BE6A87" w:rsidRPr="00BE6A87" w:rsidRDefault="00BE6A87" w:rsidP="00BE6A87">
            <w:pPr>
              <w:widowControl/>
              <w:jc w:val="left"/>
              <w:rPr>
                <w:ins w:id="65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A25F7" w14:textId="77777777" w:rsidR="00BE6A87" w:rsidRPr="00BE6A87" w:rsidRDefault="00BE6A87" w:rsidP="00BE6A87">
            <w:pPr>
              <w:widowControl/>
              <w:jc w:val="left"/>
              <w:rPr>
                <w:ins w:id="66" w:author="hatlonely" w:date="2016-05-08T13:16:00Z"/>
                <w:rFonts w:ascii="Times New Roman" w:hAnsi="Times New Roman" w:cs="Times New Roman"/>
                <w:kern w:val="0"/>
              </w:rPr>
            </w:pPr>
            <w:ins w:id="67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身份证照片反面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F30D2" w14:textId="77777777" w:rsidR="00BE6A87" w:rsidRPr="00BE6A87" w:rsidRDefault="00BE6A87" w:rsidP="00BE6A87">
            <w:pPr>
              <w:widowControl/>
              <w:jc w:val="left"/>
              <w:rPr>
                <w:ins w:id="68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0DC0E" w14:textId="77777777" w:rsidR="00BE6A87" w:rsidRPr="00BE6A87" w:rsidRDefault="00BE6A87" w:rsidP="00BE6A87">
            <w:pPr>
              <w:widowControl/>
              <w:jc w:val="left"/>
              <w:rPr>
                <w:ins w:id="69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6D0E9" w14:textId="77777777" w:rsidR="00BE6A87" w:rsidRPr="00BE6A87" w:rsidRDefault="00BE6A87" w:rsidP="00BE6A87">
            <w:pPr>
              <w:widowControl/>
              <w:jc w:val="left"/>
              <w:rPr>
                <w:ins w:id="70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16CBB3B5" w14:textId="77777777" w:rsidTr="00BE6A87">
        <w:trPr>
          <w:trHeight w:val="210"/>
          <w:ins w:id="71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23479" w14:textId="77777777" w:rsidR="00BE6A87" w:rsidRPr="00BE6A87" w:rsidRDefault="00BE6A87" w:rsidP="00BE6A87">
            <w:pPr>
              <w:widowControl/>
              <w:jc w:val="left"/>
              <w:rPr>
                <w:ins w:id="72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40842" w14:textId="77777777" w:rsidR="00BE6A87" w:rsidRPr="00BE6A87" w:rsidRDefault="00BE6A87" w:rsidP="00BE6A87">
            <w:pPr>
              <w:widowControl/>
              <w:jc w:val="left"/>
              <w:rPr>
                <w:ins w:id="73" w:author="hatlonely" w:date="2016-05-08T13:16:00Z"/>
                <w:rFonts w:ascii="Times New Roman" w:hAnsi="Times New Roman" w:cs="Times New Roman"/>
                <w:kern w:val="0"/>
              </w:rPr>
            </w:pPr>
            <w:ins w:id="74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银行卡号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DA105" w14:textId="77777777" w:rsidR="00BE6A87" w:rsidRPr="00BE6A87" w:rsidRDefault="00BE6A87" w:rsidP="00BE6A87">
            <w:pPr>
              <w:widowControl/>
              <w:jc w:val="left"/>
              <w:rPr>
                <w:ins w:id="7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71CE0" w14:textId="77777777" w:rsidR="00BE6A87" w:rsidRPr="00BE6A87" w:rsidRDefault="00BE6A87" w:rsidP="00BE6A87">
            <w:pPr>
              <w:widowControl/>
              <w:jc w:val="left"/>
              <w:rPr>
                <w:ins w:id="76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B91F9" w14:textId="77777777" w:rsidR="00BE6A87" w:rsidRPr="00BE6A87" w:rsidRDefault="00BE6A87" w:rsidP="00BE6A87">
            <w:pPr>
              <w:widowControl/>
              <w:jc w:val="left"/>
              <w:rPr>
                <w:ins w:id="77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403E5D21" w14:textId="77777777" w:rsidTr="00BE6A87">
        <w:trPr>
          <w:trHeight w:val="195"/>
          <w:ins w:id="78" w:author="hatlonely" w:date="2016-05-08T13:16:00Z"/>
        </w:trPr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9EDB7" w14:textId="77777777" w:rsidR="00BE6A87" w:rsidRPr="00BE6A87" w:rsidRDefault="00BE6A87" w:rsidP="00BE6A87">
            <w:pPr>
              <w:widowControl/>
              <w:jc w:val="center"/>
              <w:rPr>
                <w:ins w:id="79" w:author="hatlonely" w:date="2016-05-08T13:16:00Z"/>
                <w:rFonts w:ascii="Times New Roman" w:hAnsi="Times New Roman" w:cs="Times New Roman"/>
                <w:kern w:val="0"/>
              </w:rPr>
            </w:pPr>
            <w:ins w:id="80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企业注册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44FC" w14:textId="77777777" w:rsidR="00BE6A87" w:rsidRPr="00BE6A87" w:rsidRDefault="00BE6A87" w:rsidP="00BE6A87">
            <w:pPr>
              <w:widowControl/>
              <w:jc w:val="left"/>
              <w:rPr>
                <w:ins w:id="81" w:author="hatlonely" w:date="2016-05-08T13:16:00Z"/>
                <w:rFonts w:ascii="Times New Roman" w:hAnsi="Times New Roman" w:cs="Times New Roman"/>
                <w:kern w:val="0"/>
              </w:rPr>
            </w:pPr>
            <w:ins w:id="82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单位全称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3BEB" w14:textId="77777777" w:rsidR="00BE6A87" w:rsidRPr="00BE6A87" w:rsidRDefault="00BE6A87" w:rsidP="00BE6A87">
            <w:pPr>
              <w:widowControl/>
              <w:jc w:val="left"/>
              <w:rPr>
                <w:ins w:id="83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789BA" w14:textId="77777777" w:rsidR="00BE6A87" w:rsidRPr="00BE6A87" w:rsidRDefault="00BE6A87" w:rsidP="00BE6A87">
            <w:pPr>
              <w:widowControl/>
              <w:jc w:val="left"/>
              <w:rPr>
                <w:ins w:id="84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B7904" w14:textId="77777777" w:rsidR="00BE6A87" w:rsidRPr="00BE6A87" w:rsidRDefault="00BE6A87" w:rsidP="00BE6A87">
            <w:pPr>
              <w:widowControl/>
              <w:jc w:val="left"/>
              <w:rPr>
                <w:ins w:id="8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64D1BA72" w14:textId="77777777" w:rsidTr="00BE6A87">
        <w:trPr>
          <w:trHeight w:val="195"/>
          <w:ins w:id="86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78A30" w14:textId="77777777" w:rsidR="00BE6A87" w:rsidRPr="00BE6A87" w:rsidRDefault="00BE6A87" w:rsidP="00BE6A87">
            <w:pPr>
              <w:widowControl/>
              <w:jc w:val="left"/>
              <w:rPr>
                <w:ins w:id="87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D2D0D" w14:textId="77777777" w:rsidR="00BE6A87" w:rsidRPr="00BE6A87" w:rsidRDefault="00BE6A87" w:rsidP="00BE6A87">
            <w:pPr>
              <w:widowControl/>
              <w:jc w:val="left"/>
              <w:rPr>
                <w:ins w:id="88" w:author="hatlonely" w:date="2016-05-08T13:16:00Z"/>
                <w:rFonts w:ascii="Times New Roman" w:hAnsi="Times New Roman" w:cs="Times New Roman"/>
                <w:kern w:val="0"/>
              </w:rPr>
            </w:pPr>
            <w:ins w:id="89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联系人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2EDA" w14:textId="77777777" w:rsidR="00BE6A87" w:rsidRPr="00BE6A87" w:rsidRDefault="00BE6A87" w:rsidP="00BE6A87">
            <w:pPr>
              <w:widowControl/>
              <w:jc w:val="left"/>
              <w:rPr>
                <w:ins w:id="90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4707" w14:textId="77777777" w:rsidR="00BE6A87" w:rsidRPr="00BE6A87" w:rsidRDefault="00BE6A87" w:rsidP="00BE6A87">
            <w:pPr>
              <w:widowControl/>
              <w:jc w:val="left"/>
              <w:rPr>
                <w:ins w:id="91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1853F" w14:textId="77777777" w:rsidR="00BE6A87" w:rsidRPr="00BE6A87" w:rsidRDefault="00BE6A87" w:rsidP="00BE6A87">
            <w:pPr>
              <w:widowControl/>
              <w:jc w:val="left"/>
              <w:rPr>
                <w:ins w:id="92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5A165FA4" w14:textId="77777777" w:rsidTr="00BE6A87">
        <w:trPr>
          <w:trHeight w:val="210"/>
          <w:ins w:id="93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A8B4B" w14:textId="77777777" w:rsidR="00BE6A87" w:rsidRPr="00BE6A87" w:rsidRDefault="00BE6A87" w:rsidP="00BE6A87">
            <w:pPr>
              <w:widowControl/>
              <w:jc w:val="left"/>
              <w:rPr>
                <w:ins w:id="94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E9AF5" w14:textId="77777777" w:rsidR="00BE6A87" w:rsidRPr="00BE6A87" w:rsidRDefault="00BE6A87" w:rsidP="00BE6A87">
            <w:pPr>
              <w:widowControl/>
              <w:jc w:val="left"/>
              <w:rPr>
                <w:ins w:id="95" w:author="hatlonely" w:date="2016-05-08T13:16:00Z"/>
                <w:rFonts w:ascii="Times New Roman" w:hAnsi="Times New Roman" w:cs="Times New Roman"/>
                <w:kern w:val="0"/>
              </w:rPr>
            </w:pPr>
            <w:ins w:id="96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地址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B7342" w14:textId="77777777" w:rsidR="00BE6A87" w:rsidRPr="00BE6A87" w:rsidRDefault="00BE6A87" w:rsidP="00BE6A87">
            <w:pPr>
              <w:widowControl/>
              <w:jc w:val="left"/>
              <w:rPr>
                <w:ins w:id="97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1850B" w14:textId="77777777" w:rsidR="00BE6A87" w:rsidRPr="00BE6A87" w:rsidRDefault="00BE6A87" w:rsidP="00BE6A87">
            <w:pPr>
              <w:widowControl/>
              <w:jc w:val="left"/>
              <w:rPr>
                <w:ins w:id="98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9B736" w14:textId="77777777" w:rsidR="00BE6A87" w:rsidRPr="00BE6A87" w:rsidRDefault="00BE6A87" w:rsidP="00BE6A87">
            <w:pPr>
              <w:widowControl/>
              <w:jc w:val="left"/>
              <w:rPr>
                <w:ins w:id="99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0E0F5543" w14:textId="77777777" w:rsidTr="00BE6A87">
        <w:trPr>
          <w:trHeight w:val="195"/>
          <w:ins w:id="100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00C4B" w14:textId="77777777" w:rsidR="00BE6A87" w:rsidRPr="00BE6A87" w:rsidRDefault="00BE6A87" w:rsidP="00BE6A87">
            <w:pPr>
              <w:widowControl/>
              <w:jc w:val="left"/>
              <w:rPr>
                <w:ins w:id="101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45A6F" w14:textId="77777777" w:rsidR="00BE6A87" w:rsidRPr="00BE6A87" w:rsidRDefault="00BE6A87" w:rsidP="00BE6A87">
            <w:pPr>
              <w:widowControl/>
              <w:jc w:val="left"/>
              <w:rPr>
                <w:ins w:id="102" w:author="hatlonely" w:date="2016-05-08T13:16:00Z"/>
                <w:rFonts w:ascii="Times New Roman" w:hAnsi="Times New Roman" w:cs="Times New Roman"/>
                <w:kern w:val="0"/>
              </w:rPr>
            </w:pPr>
            <w:ins w:id="103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电话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E2F36" w14:textId="77777777" w:rsidR="00BE6A87" w:rsidRPr="00BE6A87" w:rsidRDefault="00BE6A87" w:rsidP="00BE6A87">
            <w:pPr>
              <w:widowControl/>
              <w:jc w:val="left"/>
              <w:rPr>
                <w:ins w:id="104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6111F" w14:textId="77777777" w:rsidR="00BE6A87" w:rsidRPr="00BE6A87" w:rsidRDefault="00BE6A87" w:rsidP="00BE6A87">
            <w:pPr>
              <w:widowControl/>
              <w:jc w:val="left"/>
              <w:rPr>
                <w:ins w:id="10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B9852" w14:textId="77777777" w:rsidR="00BE6A87" w:rsidRPr="00BE6A87" w:rsidRDefault="00BE6A87" w:rsidP="00BE6A87">
            <w:pPr>
              <w:widowControl/>
              <w:jc w:val="left"/>
              <w:rPr>
                <w:ins w:id="106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0E86FDEB" w14:textId="77777777" w:rsidTr="00BE6A87">
        <w:trPr>
          <w:trHeight w:val="210"/>
          <w:ins w:id="107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AC26" w14:textId="77777777" w:rsidR="00BE6A87" w:rsidRPr="00BE6A87" w:rsidRDefault="00BE6A87" w:rsidP="00BE6A87">
            <w:pPr>
              <w:widowControl/>
              <w:jc w:val="left"/>
              <w:rPr>
                <w:ins w:id="108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73295" w14:textId="77777777" w:rsidR="00BE6A87" w:rsidRPr="00BE6A87" w:rsidRDefault="00BE6A87" w:rsidP="00BE6A87">
            <w:pPr>
              <w:widowControl/>
              <w:jc w:val="left"/>
              <w:rPr>
                <w:ins w:id="109" w:author="hatlonely" w:date="2016-05-08T13:16:00Z"/>
                <w:rFonts w:ascii="Times New Roman" w:hAnsi="Times New Roman" w:cs="Times New Roman"/>
                <w:kern w:val="0"/>
              </w:rPr>
            </w:pPr>
            <w:ins w:id="110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银行账号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2C83" w14:textId="77777777" w:rsidR="00BE6A87" w:rsidRPr="00BE6A87" w:rsidRDefault="00BE6A87" w:rsidP="00BE6A87">
            <w:pPr>
              <w:widowControl/>
              <w:jc w:val="left"/>
              <w:rPr>
                <w:ins w:id="111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61C6" w14:textId="77777777" w:rsidR="00BE6A87" w:rsidRPr="00BE6A87" w:rsidRDefault="00BE6A87" w:rsidP="00BE6A87">
            <w:pPr>
              <w:widowControl/>
              <w:jc w:val="left"/>
              <w:rPr>
                <w:ins w:id="112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7CE02" w14:textId="77777777" w:rsidR="00BE6A87" w:rsidRPr="00BE6A87" w:rsidRDefault="00BE6A87" w:rsidP="00BE6A87">
            <w:pPr>
              <w:widowControl/>
              <w:jc w:val="left"/>
              <w:rPr>
                <w:ins w:id="113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2094BF48" w14:textId="77777777" w:rsidTr="00BE6A87">
        <w:trPr>
          <w:trHeight w:val="195"/>
          <w:ins w:id="114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7D604" w14:textId="77777777" w:rsidR="00BE6A87" w:rsidRPr="00BE6A87" w:rsidRDefault="00BE6A87" w:rsidP="00BE6A87">
            <w:pPr>
              <w:widowControl/>
              <w:jc w:val="left"/>
              <w:rPr>
                <w:ins w:id="115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A59C0" w14:textId="77777777" w:rsidR="00BE6A87" w:rsidRPr="00BE6A87" w:rsidRDefault="00BE6A87" w:rsidP="00BE6A87">
            <w:pPr>
              <w:widowControl/>
              <w:jc w:val="left"/>
              <w:rPr>
                <w:ins w:id="116" w:author="hatlonely" w:date="2016-05-08T13:16:00Z"/>
                <w:rFonts w:ascii="Times New Roman" w:hAnsi="Times New Roman" w:cs="Times New Roman"/>
                <w:kern w:val="0"/>
              </w:rPr>
            </w:pPr>
            <w:ins w:id="117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纳税人编号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21628" w14:textId="77777777" w:rsidR="00BE6A87" w:rsidRPr="00BE6A87" w:rsidRDefault="00BE6A87" w:rsidP="00BE6A87">
            <w:pPr>
              <w:widowControl/>
              <w:jc w:val="left"/>
              <w:rPr>
                <w:ins w:id="118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8DCAA" w14:textId="77777777" w:rsidR="00BE6A87" w:rsidRPr="00BE6A87" w:rsidRDefault="00BE6A87" w:rsidP="00BE6A87">
            <w:pPr>
              <w:widowControl/>
              <w:jc w:val="left"/>
              <w:rPr>
                <w:ins w:id="119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64151" w14:textId="77777777" w:rsidR="00BE6A87" w:rsidRPr="00BE6A87" w:rsidRDefault="00BE6A87" w:rsidP="00BE6A87">
            <w:pPr>
              <w:widowControl/>
              <w:jc w:val="left"/>
              <w:rPr>
                <w:ins w:id="120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BE6A87" w:rsidRPr="00BE6A87" w14:paraId="37726818" w14:textId="77777777" w:rsidTr="00BE6A87">
        <w:trPr>
          <w:trHeight w:val="195"/>
          <w:ins w:id="121" w:author="hatlonely" w:date="2016-05-08T13:16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AF491" w14:textId="77777777" w:rsidR="00BE6A87" w:rsidRPr="00BE6A87" w:rsidRDefault="00BE6A87" w:rsidP="00BE6A87">
            <w:pPr>
              <w:widowControl/>
              <w:jc w:val="left"/>
              <w:rPr>
                <w:ins w:id="122" w:author="hatlonely" w:date="2016-05-08T13:16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5161F" w14:textId="77777777" w:rsidR="00BE6A87" w:rsidRPr="00BE6A87" w:rsidRDefault="00BE6A87" w:rsidP="00BE6A87">
            <w:pPr>
              <w:widowControl/>
              <w:jc w:val="left"/>
              <w:rPr>
                <w:ins w:id="123" w:author="hatlonely" w:date="2016-05-08T13:16:00Z"/>
                <w:rFonts w:ascii="Times New Roman" w:hAnsi="Times New Roman" w:cs="Times New Roman"/>
                <w:kern w:val="0"/>
              </w:rPr>
            </w:pPr>
            <w:ins w:id="124" w:author="hatlonely" w:date="2016-05-08T13:16:00Z">
              <w:r w:rsidRPr="00BE6A87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营业执照照片</w:t>
              </w:r>
            </w:ins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E8CFD" w14:textId="77777777" w:rsidR="00BE6A87" w:rsidRPr="00BE6A87" w:rsidRDefault="00BE6A87" w:rsidP="00BE6A87">
            <w:pPr>
              <w:widowControl/>
              <w:jc w:val="left"/>
              <w:rPr>
                <w:ins w:id="125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384B4" w14:textId="77777777" w:rsidR="00BE6A87" w:rsidRPr="00BE6A87" w:rsidRDefault="00BE6A87" w:rsidP="00BE6A87">
            <w:pPr>
              <w:widowControl/>
              <w:jc w:val="left"/>
              <w:rPr>
                <w:ins w:id="126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6A91D" w14:textId="77777777" w:rsidR="00BE6A87" w:rsidRPr="00BE6A87" w:rsidRDefault="00BE6A87" w:rsidP="00BE6A87">
            <w:pPr>
              <w:widowControl/>
              <w:jc w:val="left"/>
              <w:rPr>
                <w:ins w:id="127" w:author="hatlonely" w:date="2016-05-08T13:16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</w:tbl>
    <w:p w14:paraId="0F377D12" w14:textId="77777777" w:rsidR="00BE6A87" w:rsidRPr="001B3B46" w:rsidRDefault="00BE6A87" w:rsidP="00BE6A87">
      <w:pPr>
        <w:rPr>
          <w:rFonts w:hint="eastAsia"/>
        </w:rPr>
      </w:pPr>
    </w:p>
    <w:p w14:paraId="54A566B5" w14:textId="77777777" w:rsidR="001B3B46" w:rsidRDefault="00D86447" w:rsidP="00BE6A87">
      <w:pPr>
        <w:pStyle w:val="a5"/>
        <w:numPr>
          <w:ilvl w:val="0"/>
          <w:numId w:val="9"/>
        </w:numPr>
        <w:ind w:firstLineChars="0"/>
        <w:pPrChange w:id="128" w:author="hatlonely" w:date="2016-05-08T13:08:00Z">
          <w:pPr>
            <w:pStyle w:val="a5"/>
            <w:numPr>
              <w:numId w:val="1"/>
            </w:numPr>
            <w:ind w:left="480" w:firstLineChars="0" w:hanging="480"/>
          </w:pPr>
        </w:pPrChange>
      </w:pPr>
      <w:r>
        <w:rPr>
          <w:rFonts w:hint="eastAsia"/>
        </w:rPr>
        <w:t>数据录入</w:t>
      </w:r>
    </w:p>
    <w:p w14:paraId="4AB247CF" w14:textId="59B462BE" w:rsidR="00EE5DD6" w:rsidRDefault="001B3B46" w:rsidP="001B3B46">
      <w:pPr>
        <w:rPr>
          <w:ins w:id="129" w:author="hatlonely" w:date="2016-05-08T12:09:00Z"/>
          <w:rFonts w:hint="eastAsia"/>
        </w:rPr>
      </w:pPr>
      <w:r>
        <w:rPr>
          <w:rFonts w:hint="eastAsia"/>
        </w:rPr>
        <w:tab/>
        <w:t>业务员通过前端页面将</w:t>
      </w:r>
      <w:ins w:id="130" w:author="hatlonely" w:date="2016-05-08T12:53:00Z">
        <w:r w:rsidR="005107FA">
          <w:rPr>
            <w:rFonts w:hint="eastAsia"/>
          </w:rPr>
          <w:t>被保险人信息，</w:t>
        </w:r>
      </w:ins>
      <w:r>
        <w:rPr>
          <w:rFonts w:hint="eastAsia"/>
        </w:rPr>
        <w:t>车辆信息</w:t>
      </w:r>
      <w:ins w:id="131" w:author="hatlonely" w:date="2016-05-08T12:53:00Z">
        <w:r w:rsidR="005107FA">
          <w:rPr>
            <w:rFonts w:hint="eastAsia"/>
          </w:rPr>
          <w:t>，快递信息</w:t>
        </w:r>
      </w:ins>
      <w:r>
        <w:rPr>
          <w:rFonts w:hint="eastAsia"/>
        </w:rPr>
        <w:t>录入到系统中</w:t>
      </w:r>
      <w:ins w:id="132" w:author="hatlonely" w:date="2016-05-08T12:53:00Z">
        <w:r w:rsidR="005107FA">
          <w:rPr>
            <w:rFonts w:hint="eastAsia"/>
          </w:rPr>
          <w:t>，保险代理公司二次</w:t>
        </w:r>
      </w:ins>
      <w:ins w:id="133" w:author="hatlonely" w:date="2016-05-08T12:54:00Z">
        <w:r w:rsidR="005107FA">
          <w:rPr>
            <w:rFonts w:hint="eastAsia"/>
          </w:rPr>
          <w:t>录入</w:t>
        </w:r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215"/>
        <w:gridCol w:w="1725"/>
        <w:gridCol w:w="1005"/>
        <w:gridCol w:w="2820"/>
      </w:tblGrid>
      <w:tr w:rsidR="005107FA" w:rsidRPr="005107FA" w14:paraId="16864B8C" w14:textId="77777777" w:rsidTr="005107FA">
        <w:trPr>
          <w:trHeight w:val="210"/>
          <w:ins w:id="134" w:author="hatlonely" w:date="2016-05-08T12:53:00Z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640E0" w14:textId="77777777" w:rsidR="005107FA" w:rsidRPr="005107FA" w:rsidRDefault="005107FA" w:rsidP="005107FA">
            <w:pPr>
              <w:widowControl/>
              <w:jc w:val="left"/>
              <w:rPr>
                <w:ins w:id="13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A3A419" w14:textId="77777777" w:rsidR="005107FA" w:rsidRPr="005107FA" w:rsidRDefault="005107FA" w:rsidP="005107FA">
            <w:pPr>
              <w:widowControl/>
              <w:jc w:val="left"/>
              <w:rPr>
                <w:ins w:id="136" w:author="hatlonely" w:date="2016-05-08T12:53:00Z"/>
                <w:rFonts w:ascii="Times New Roman" w:hAnsi="Times New Roman" w:cs="Times New Roman"/>
                <w:kern w:val="0"/>
              </w:rPr>
            </w:pPr>
            <w:ins w:id="137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字段名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B1AF1" w14:textId="77777777" w:rsidR="005107FA" w:rsidRPr="005107FA" w:rsidRDefault="005107FA" w:rsidP="005107FA">
            <w:pPr>
              <w:widowControl/>
              <w:jc w:val="left"/>
              <w:rPr>
                <w:ins w:id="138" w:author="hatlonely" w:date="2016-05-08T12:53:00Z"/>
                <w:rFonts w:ascii="Times New Roman" w:hAnsi="Times New Roman" w:cs="Times New Roman"/>
                <w:kern w:val="0"/>
              </w:rPr>
            </w:pPr>
            <w:ins w:id="13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示例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54A71" w14:textId="77777777" w:rsidR="005107FA" w:rsidRPr="005107FA" w:rsidRDefault="005107FA" w:rsidP="005107FA">
            <w:pPr>
              <w:widowControl/>
              <w:jc w:val="left"/>
              <w:rPr>
                <w:ins w:id="140" w:author="hatlonely" w:date="2016-05-08T12:53:00Z"/>
                <w:rFonts w:ascii="Times New Roman" w:hAnsi="Times New Roman" w:cs="Times New Roman"/>
                <w:kern w:val="0"/>
              </w:rPr>
            </w:pPr>
            <w:ins w:id="141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字段含义</w:t>
              </w:r>
            </w:ins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B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25C869" w14:textId="77777777" w:rsidR="005107FA" w:rsidRPr="005107FA" w:rsidRDefault="005107FA" w:rsidP="005107FA">
            <w:pPr>
              <w:widowControl/>
              <w:jc w:val="left"/>
              <w:rPr>
                <w:ins w:id="142" w:author="hatlonely" w:date="2016-05-08T12:53:00Z"/>
                <w:rFonts w:ascii="Times New Roman" w:hAnsi="Times New Roman" w:cs="Times New Roman"/>
                <w:kern w:val="0"/>
              </w:rPr>
            </w:pPr>
            <w:ins w:id="143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备注</w:t>
              </w:r>
            </w:ins>
          </w:p>
        </w:tc>
      </w:tr>
      <w:tr w:rsidR="005107FA" w:rsidRPr="005107FA" w14:paraId="43CB21F1" w14:textId="77777777" w:rsidTr="005107FA">
        <w:trPr>
          <w:trHeight w:val="210"/>
          <w:ins w:id="144" w:author="hatlonely" w:date="2016-05-08T12:53:00Z"/>
        </w:trPr>
        <w:tc>
          <w:tcPr>
            <w:tcW w:w="77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D06D0" w14:textId="77777777" w:rsidR="005107FA" w:rsidRPr="005107FA" w:rsidRDefault="005107FA" w:rsidP="005107FA">
            <w:pPr>
              <w:widowControl/>
              <w:jc w:val="center"/>
              <w:rPr>
                <w:ins w:id="145" w:author="hatlonely" w:date="2016-05-08T12:53:00Z"/>
                <w:rFonts w:ascii="Times New Roman" w:hAnsi="Times New Roman" w:cs="Times New Roman"/>
                <w:kern w:val="0"/>
              </w:rPr>
            </w:pPr>
            <w:ins w:id="14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业务员录入</w:t>
              </w:r>
            </w:ins>
          </w:p>
        </w:tc>
      </w:tr>
      <w:tr w:rsidR="005107FA" w:rsidRPr="005107FA" w14:paraId="270ED964" w14:textId="77777777" w:rsidTr="005107FA">
        <w:trPr>
          <w:trHeight w:val="195"/>
          <w:ins w:id="147" w:author="hatlonely" w:date="2016-05-08T12:53:00Z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20639" w14:textId="77777777" w:rsidR="005107FA" w:rsidRPr="005107FA" w:rsidRDefault="005107FA" w:rsidP="005107FA">
            <w:pPr>
              <w:widowControl/>
              <w:jc w:val="center"/>
              <w:rPr>
                <w:ins w:id="148" w:author="hatlonely" w:date="2016-05-08T12:53:00Z"/>
                <w:rFonts w:ascii="Times New Roman" w:hAnsi="Times New Roman" w:cs="Times New Roman"/>
                <w:kern w:val="0"/>
              </w:rPr>
            </w:pPr>
            <w:ins w:id="14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被保险人信息</w:t>
              </w:r>
            </w:ins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159339" w14:textId="77777777" w:rsidR="005107FA" w:rsidRPr="005107FA" w:rsidRDefault="005107FA" w:rsidP="005107FA">
            <w:pPr>
              <w:widowControl/>
              <w:jc w:val="left"/>
              <w:rPr>
                <w:ins w:id="150" w:author="hatlonely" w:date="2016-05-08T12:53:00Z"/>
                <w:rFonts w:ascii="Times New Roman" w:hAnsi="Times New Roman" w:cs="Times New Roman"/>
                <w:kern w:val="0"/>
              </w:rPr>
            </w:pPr>
            <w:ins w:id="151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车主姓名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BDB55F" w14:textId="77777777" w:rsidR="005107FA" w:rsidRPr="005107FA" w:rsidRDefault="005107FA" w:rsidP="005107FA">
            <w:pPr>
              <w:widowControl/>
              <w:jc w:val="left"/>
              <w:rPr>
                <w:ins w:id="152" w:author="hatlonely" w:date="2016-05-08T12:53:00Z"/>
                <w:rFonts w:ascii="Times New Roman" w:hAnsi="Times New Roman" w:cs="Times New Roman"/>
                <w:kern w:val="0"/>
              </w:rPr>
            </w:pPr>
            <w:ins w:id="153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张三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3B1CF" w14:textId="77777777" w:rsidR="005107FA" w:rsidRPr="005107FA" w:rsidRDefault="005107FA" w:rsidP="005107FA">
            <w:pPr>
              <w:widowControl/>
              <w:jc w:val="left"/>
              <w:rPr>
                <w:ins w:id="154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294A2A" w14:textId="77777777" w:rsidR="005107FA" w:rsidRPr="005107FA" w:rsidRDefault="005107FA" w:rsidP="005107FA">
            <w:pPr>
              <w:widowControl/>
              <w:jc w:val="left"/>
              <w:rPr>
                <w:ins w:id="15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09E6872D" w14:textId="77777777" w:rsidTr="005107FA">
        <w:trPr>
          <w:trHeight w:val="210"/>
          <w:ins w:id="156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6AAA4" w14:textId="77777777" w:rsidR="005107FA" w:rsidRPr="005107FA" w:rsidRDefault="005107FA" w:rsidP="005107FA">
            <w:pPr>
              <w:widowControl/>
              <w:jc w:val="left"/>
              <w:rPr>
                <w:ins w:id="157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BD4333" w14:textId="77777777" w:rsidR="005107FA" w:rsidRPr="005107FA" w:rsidRDefault="005107FA" w:rsidP="005107FA">
            <w:pPr>
              <w:widowControl/>
              <w:jc w:val="left"/>
              <w:rPr>
                <w:ins w:id="158" w:author="hatlonely" w:date="2016-05-08T12:53:00Z"/>
                <w:rFonts w:ascii="Times New Roman" w:hAnsi="Times New Roman" w:cs="Times New Roman"/>
                <w:kern w:val="0"/>
              </w:rPr>
            </w:pPr>
            <w:ins w:id="15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身份证号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7CB7B" w14:textId="77777777" w:rsidR="005107FA" w:rsidRPr="005107FA" w:rsidRDefault="005107FA" w:rsidP="005107FA">
            <w:pPr>
              <w:widowControl/>
              <w:jc w:val="left"/>
              <w:rPr>
                <w:ins w:id="160" w:author="hatlonely" w:date="2016-05-08T12:53:00Z"/>
                <w:rFonts w:ascii="Times New Roman" w:hAnsi="Times New Roman" w:cs="Times New Roman"/>
                <w:kern w:val="0"/>
              </w:rPr>
            </w:pPr>
            <w:ins w:id="161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xxxxxxxxxxxxxxxx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D5D9E5" w14:textId="77777777" w:rsidR="005107FA" w:rsidRPr="005107FA" w:rsidRDefault="005107FA" w:rsidP="005107FA">
            <w:pPr>
              <w:widowControl/>
              <w:jc w:val="left"/>
              <w:rPr>
                <w:ins w:id="16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4E01D" w14:textId="77777777" w:rsidR="005107FA" w:rsidRPr="005107FA" w:rsidRDefault="005107FA" w:rsidP="005107FA">
            <w:pPr>
              <w:widowControl/>
              <w:jc w:val="left"/>
              <w:rPr>
                <w:ins w:id="163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672D44A1" w14:textId="77777777" w:rsidTr="005107FA">
        <w:trPr>
          <w:trHeight w:val="210"/>
          <w:ins w:id="164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C81E1" w14:textId="77777777" w:rsidR="005107FA" w:rsidRPr="005107FA" w:rsidRDefault="005107FA" w:rsidP="005107FA">
            <w:pPr>
              <w:widowControl/>
              <w:jc w:val="left"/>
              <w:rPr>
                <w:ins w:id="165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6F8399" w14:textId="77777777" w:rsidR="005107FA" w:rsidRPr="005107FA" w:rsidRDefault="005107FA" w:rsidP="005107FA">
            <w:pPr>
              <w:widowControl/>
              <w:jc w:val="left"/>
              <w:rPr>
                <w:ins w:id="166" w:author="hatlonely" w:date="2016-05-08T12:53:00Z"/>
                <w:rFonts w:ascii="Times New Roman" w:hAnsi="Times New Roman" w:cs="Times New Roman"/>
                <w:kern w:val="0"/>
              </w:rPr>
            </w:pPr>
            <w:ins w:id="167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电话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184134" w14:textId="77777777" w:rsidR="005107FA" w:rsidRPr="005107FA" w:rsidRDefault="005107FA" w:rsidP="005107FA">
            <w:pPr>
              <w:widowControl/>
              <w:jc w:val="left"/>
              <w:rPr>
                <w:ins w:id="168" w:author="hatlonely" w:date="2016-05-08T12:53:00Z"/>
                <w:rFonts w:ascii="Times New Roman" w:hAnsi="Times New Roman" w:cs="Times New Roman"/>
                <w:kern w:val="0"/>
              </w:rPr>
            </w:pPr>
            <w:ins w:id="169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13812345678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8A1959" w14:textId="77777777" w:rsidR="005107FA" w:rsidRPr="005107FA" w:rsidRDefault="005107FA" w:rsidP="005107FA">
            <w:pPr>
              <w:widowControl/>
              <w:jc w:val="left"/>
              <w:rPr>
                <w:ins w:id="170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FB1A50" w14:textId="77777777" w:rsidR="005107FA" w:rsidRPr="005107FA" w:rsidRDefault="005107FA" w:rsidP="005107FA">
            <w:pPr>
              <w:widowControl/>
              <w:jc w:val="left"/>
              <w:rPr>
                <w:ins w:id="171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16DF0E01" w14:textId="77777777" w:rsidTr="005107FA">
        <w:trPr>
          <w:trHeight w:val="210"/>
          <w:ins w:id="172" w:author="hatlonely" w:date="2016-05-08T12:53:00Z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EBEF6" w14:textId="77777777" w:rsidR="005107FA" w:rsidRPr="005107FA" w:rsidRDefault="005107FA" w:rsidP="005107FA">
            <w:pPr>
              <w:widowControl/>
              <w:jc w:val="center"/>
              <w:rPr>
                <w:ins w:id="173" w:author="hatlonely" w:date="2016-05-08T12:53:00Z"/>
                <w:rFonts w:ascii="Times New Roman" w:hAnsi="Times New Roman" w:cs="Times New Roman"/>
                <w:kern w:val="0"/>
              </w:rPr>
            </w:pPr>
            <w:ins w:id="17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汽车信息</w:t>
              </w:r>
            </w:ins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E0C17B" w14:textId="77777777" w:rsidR="005107FA" w:rsidRPr="005107FA" w:rsidRDefault="005107FA" w:rsidP="005107FA">
            <w:pPr>
              <w:widowControl/>
              <w:jc w:val="left"/>
              <w:rPr>
                <w:ins w:id="175" w:author="hatlonely" w:date="2016-05-08T12:53:00Z"/>
                <w:rFonts w:ascii="Times New Roman" w:hAnsi="Times New Roman" w:cs="Times New Roman"/>
                <w:kern w:val="0"/>
              </w:rPr>
            </w:pPr>
            <w:ins w:id="17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承保城市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6B448D" w14:textId="77777777" w:rsidR="005107FA" w:rsidRPr="005107FA" w:rsidRDefault="005107FA" w:rsidP="005107FA">
            <w:pPr>
              <w:widowControl/>
              <w:jc w:val="left"/>
              <w:rPr>
                <w:ins w:id="177" w:author="hatlonely" w:date="2016-05-08T12:53:00Z"/>
                <w:rFonts w:ascii="Times New Roman" w:hAnsi="Times New Roman" w:cs="Times New Roman"/>
                <w:kern w:val="0"/>
              </w:rPr>
            </w:pPr>
            <w:ins w:id="178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北京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31D041" w14:textId="77777777" w:rsidR="005107FA" w:rsidRPr="005107FA" w:rsidRDefault="005107FA" w:rsidP="005107FA">
            <w:pPr>
              <w:widowControl/>
              <w:jc w:val="left"/>
              <w:rPr>
                <w:ins w:id="179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0F3132" w14:textId="77777777" w:rsidR="005107FA" w:rsidRPr="005107FA" w:rsidRDefault="005107FA" w:rsidP="005107FA">
            <w:pPr>
              <w:widowControl/>
              <w:jc w:val="left"/>
              <w:rPr>
                <w:ins w:id="180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0F976FD2" w14:textId="77777777" w:rsidTr="005107FA">
        <w:trPr>
          <w:trHeight w:val="195"/>
          <w:ins w:id="181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8F0BE" w14:textId="77777777" w:rsidR="005107FA" w:rsidRPr="005107FA" w:rsidRDefault="005107FA" w:rsidP="005107FA">
            <w:pPr>
              <w:widowControl/>
              <w:jc w:val="left"/>
              <w:rPr>
                <w:ins w:id="182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A85B39" w14:textId="77777777" w:rsidR="005107FA" w:rsidRPr="005107FA" w:rsidRDefault="005107FA" w:rsidP="005107FA">
            <w:pPr>
              <w:widowControl/>
              <w:jc w:val="left"/>
              <w:rPr>
                <w:ins w:id="183" w:author="hatlonely" w:date="2016-05-08T12:53:00Z"/>
                <w:rFonts w:ascii="Times New Roman" w:hAnsi="Times New Roman" w:cs="Times New Roman"/>
                <w:kern w:val="0"/>
              </w:rPr>
            </w:pPr>
            <w:ins w:id="18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汽车牌照号码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C08E5F" w14:textId="77777777" w:rsidR="005107FA" w:rsidRPr="005107FA" w:rsidRDefault="005107FA" w:rsidP="005107FA">
            <w:pPr>
              <w:widowControl/>
              <w:jc w:val="left"/>
              <w:rPr>
                <w:ins w:id="185" w:author="hatlonely" w:date="2016-05-08T12:53:00Z"/>
                <w:rFonts w:ascii="Times New Roman" w:hAnsi="Times New Roman" w:cs="Times New Roman"/>
                <w:kern w:val="0"/>
              </w:rPr>
            </w:pPr>
            <w:ins w:id="18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京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B1234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22A54E" w14:textId="77777777" w:rsidR="005107FA" w:rsidRPr="005107FA" w:rsidRDefault="005107FA" w:rsidP="005107FA">
            <w:pPr>
              <w:widowControl/>
              <w:jc w:val="left"/>
              <w:rPr>
                <w:ins w:id="187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C9685" w14:textId="77777777" w:rsidR="005107FA" w:rsidRPr="005107FA" w:rsidRDefault="005107FA" w:rsidP="005107FA">
            <w:pPr>
              <w:widowControl/>
              <w:jc w:val="left"/>
              <w:rPr>
                <w:ins w:id="188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06D8FAF1" w14:textId="77777777" w:rsidTr="005107FA">
        <w:trPr>
          <w:trHeight w:val="210"/>
          <w:ins w:id="189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97660" w14:textId="77777777" w:rsidR="005107FA" w:rsidRPr="005107FA" w:rsidRDefault="005107FA" w:rsidP="005107FA">
            <w:pPr>
              <w:widowControl/>
              <w:jc w:val="left"/>
              <w:rPr>
                <w:ins w:id="190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F055C" w14:textId="77777777" w:rsidR="005107FA" w:rsidRPr="005107FA" w:rsidRDefault="005107FA" w:rsidP="005107FA">
            <w:pPr>
              <w:widowControl/>
              <w:jc w:val="left"/>
              <w:rPr>
                <w:ins w:id="191" w:author="hatlonely" w:date="2016-05-08T12:53:00Z"/>
                <w:rFonts w:ascii="Times New Roman" w:hAnsi="Times New Roman" w:cs="Times New Roman"/>
                <w:kern w:val="0"/>
              </w:rPr>
            </w:pPr>
            <w:ins w:id="192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发动机号码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ED7503" w14:textId="77777777" w:rsidR="005107FA" w:rsidRPr="005107FA" w:rsidRDefault="005107FA" w:rsidP="005107FA">
            <w:pPr>
              <w:widowControl/>
              <w:jc w:val="left"/>
              <w:rPr>
                <w:ins w:id="193" w:author="hatlonely" w:date="2016-05-08T12:53:00Z"/>
                <w:rFonts w:ascii="Times New Roman" w:hAnsi="Times New Roman" w:cs="Times New Roman"/>
                <w:kern w:val="0"/>
              </w:rPr>
            </w:pPr>
            <w:ins w:id="194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943F001796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EBEB8" w14:textId="77777777" w:rsidR="005107FA" w:rsidRPr="005107FA" w:rsidRDefault="005107FA" w:rsidP="005107FA">
            <w:pPr>
              <w:widowControl/>
              <w:jc w:val="left"/>
              <w:rPr>
                <w:ins w:id="19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D76F62" w14:textId="77777777" w:rsidR="005107FA" w:rsidRPr="005107FA" w:rsidRDefault="005107FA" w:rsidP="005107FA">
            <w:pPr>
              <w:widowControl/>
              <w:jc w:val="left"/>
              <w:rPr>
                <w:ins w:id="196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5B9B63F5" w14:textId="77777777" w:rsidTr="005107FA">
        <w:trPr>
          <w:trHeight w:val="210"/>
          <w:ins w:id="197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983D" w14:textId="77777777" w:rsidR="005107FA" w:rsidRPr="005107FA" w:rsidRDefault="005107FA" w:rsidP="005107FA">
            <w:pPr>
              <w:widowControl/>
              <w:jc w:val="left"/>
              <w:rPr>
                <w:ins w:id="198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2027D6" w14:textId="77777777" w:rsidR="005107FA" w:rsidRPr="005107FA" w:rsidRDefault="005107FA" w:rsidP="005107FA">
            <w:pPr>
              <w:widowControl/>
              <w:jc w:val="left"/>
              <w:rPr>
                <w:ins w:id="199" w:author="hatlonely" w:date="2016-05-08T12:53:00Z"/>
                <w:rFonts w:ascii="Times New Roman" w:hAnsi="Times New Roman" w:cs="Times New Roman"/>
                <w:kern w:val="0"/>
              </w:rPr>
            </w:pPr>
            <w:ins w:id="200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车架号码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A5281C" w14:textId="77777777" w:rsidR="005107FA" w:rsidRPr="005107FA" w:rsidRDefault="005107FA" w:rsidP="005107FA">
            <w:pPr>
              <w:widowControl/>
              <w:jc w:val="left"/>
              <w:rPr>
                <w:ins w:id="201" w:author="hatlonely" w:date="2016-05-08T12:53:00Z"/>
                <w:rFonts w:ascii="Times New Roman" w:hAnsi="Times New Roman" w:cs="Times New Roman"/>
                <w:kern w:val="0"/>
              </w:rPr>
            </w:pPr>
            <w:ins w:id="202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LS5A3ABR99A501759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00C589" w14:textId="77777777" w:rsidR="005107FA" w:rsidRPr="005107FA" w:rsidRDefault="005107FA" w:rsidP="005107FA">
            <w:pPr>
              <w:widowControl/>
              <w:jc w:val="left"/>
              <w:rPr>
                <w:ins w:id="203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A71348" w14:textId="77777777" w:rsidR="005107FA" w:rsidRPr="005107FA" w:rsidRDefault="005107FA" w:rsidP="005107FA">
            <w:pPr>
              <w:widowControl/>
              <w:jc w:val="left"/>
              <w:rPr>
                <w:ins w:id="204" w:author="hatlonely" w:date="2016-05-08T12:53:00Z"/>
                <w:rFonts w:ascii="Times New Roman" w:hAnsi="Times New Roman" w:cs="Times New Roman"/>
                <w:kern w:val="0"/>
              </w:rPr>
            </w:pPr>
            <w:ins w:id="205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车辆识别代号？</w:t>
              </w:r>
            </w:ins>
          </w:p>
        </w:tc>
      </w:tr>
      <w:tr w:rsidR="005107FA" w:rsidRPr="005107FA" w14:paraId="6C387A6A" w14:textId="77777777" w:rsidTr="005107FA">
        <w:trPr>
          <w:trHeight w:val="210"/>
          <w:ins w:id="206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68DAF" w14:textId="77777777" w:rsidR="005107FA" w:rsidRPr="005107FA" w:rsidRDefault="005107FA" w:rsidP="005107FA">
            <w:pPr>
              <w:widowControl/>
              <w:jc w:val="left"/>
              <w:rPr>
                <w:ins w:id="207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6710D" w14:textId="77777777" w:rsidR="005107FA" w:rsidRPr="005107FA" w:rsidRDefault="005107FA" w:rsidP="005107FA">
            <w:pPr>
              <w:widowControl/>
              <w:jc w:val="left"/>
              <w:rPr>
                <w:ins w:id="208" w:author="hatlonely" w:date="2016-05-08T12:53:00Z"/>
                <w:rFonts w:ascii="Times New Roman" w:hAnsi="Times New Roman" w:cs="Times New Roman"/>
                <w:kern w:val="0"/>
              </w:rPr>
            </w:pPr>
            <w:ins w:id="20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行驶证登记日期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ABF0F0" w14:textId="77777777" w:rsidR="005107FA" w:rsidRPr="005107FA" w:rsidRDefault="005107FA" w:rsidP="005107FA">
            <w:pPr>
              <w:widowControl/>
              <w:jc w:val="left"/>
              <w:rPr>
                <w:ins w:id="210" w:author="hatlonely" w:date="2016-05-08T12:53:00Z"/>
                <w:rFonts w:ascii="Times New Roman" w:hAnsi="Times New Roman" w:cs="Times New Roman"/>
                <w:kern w:val="0"/>
              </w:rPr>
            </w:pPr>
            <w:ins w:id="211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09-4-23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4712A2" w14:textId="77777777" w:rsidR="005107FA" w:rsidRPr="005107FA" w:rsidRDefault="005107FA" w:rsidP="005107FA">
            <w:pPr>
              <w:widowControl/>
              <w:jc w:val="left"/>
              <w:rPr>
                <w:ins w:id="21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A2BCF9" w14:textId="77777777" w:rsidR="005107FA" w:rsidRPr="005107FA" w:rsidRDefault="005107FA" w:rsidP="005107FA">
            <w:pPr>
              <w:widowControl/>
              <w:jc w:val="left"/>
              <w:rPr>
                <w:ins w:id="213" w:author="hatlonely" w:date="2016-05-08T12:53:00Z"/>
                <w:rFonts w:ascii="Times New Roman" w:hAnsi="Times New Roman" w:cs="Times New Roman"/>
                <w:kern w:val="0"/>
              </w:rPr>
            </w:pPr>
            <w:ins w:id="21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行驶证注册日期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?</w:t>
              </w:r>
            </w:ins>
          </w:p>
        </w:tc>
      </w:tr>
      <w:tr w:rsidR="005107FA" w:rsidRPr="005107FA" w14:paraId="1B067589" w14:textId="77777777" w:rsidTr="005107FA">
        <w:trPr>
          <w:trHeight w:val="195"/>
          <w:ins w:id="215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D2C2B" w14:textId="77777777" w:rsidR="005107FA" w:rsidRPr="005107FA" w:rsidRDefault="005107FA" w:rsidP="005107FA">
            <w:pPr>
              <w:widowControl/>
              <w:jc w:val="left"/>
              <w:rPr>
                <w:ins w:id="216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44A9B" w14:textId="77777777" w:rsidR="005107FA" w:rsidRPr="005107FA" w:rsidRDefault="005107FA" w:rsidP="005107FA">
            <w:pPr>
              <w:widowControl/>
              <w:jc w:val="left"/>
              <w:rPr>
                <w:ins w:id="217" w:author="hatlonely" w:date="2016-05-08T12:53:00Z"/>
                <w:rFonts w:ascii="Times New Roman" w:hAnsi="Times New Roman" w:cs="Times New Roman"/>
                <w:kern w:val="0"/>
              </w:rPr>
            </w:pPr>
            <w:ins w:id="218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汽车品牌和型号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BF061B" w14:textId="77777777" w:rsidR="005107FA" w:rsidRPr="005107FA" w:rsidRDefault="005107FA" w:rsidP="005107FA">
            <w:pPr>
              <w:widowControl/>
              <w:jc w:val="left"/>
              <w:rPr>
                <w:ins w:id="219" w:author="hatlonely" w:date="2016-05-08T12:53:00Z"/>
                <w:rFonts w:ascii="Times New Roman" w:hAnsi="Times New Roman" w:cs="Times New Roman"/>
                <w:kern w:val="0"/>
              </w:rPr>
            </w:pPr>
            <w:ins w:id="220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长安牌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SC7133D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5A25EF" w14:textId="77777777" w:rsidR="005107FA" w:rsidRPr="005107FA" w:rsidRDefault="005107FA" w:rsidP="005107FA">
            <w:pPr>
              <w:widowControl/>
              <w:jc w:val="left"/>
              <w:rPr>
                <w:ins w:id="221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6DF96C" w14:textId="77777777" w:rsidR="005107FA" w:rsidRPr="005107FA" w:rsidRDefault="005107FA" w:rsidP="005107FA">
            <w:pPr>
              <w:widowControl/>
              <w:jc w:val="left"/>
              <w:rPr>
                <w:ins w:id="22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6A86367E" w14:textId="77777777" w:rsidTr="005107FA">
        <w:trPr>
          <w:trHeight w:val="210"/>
          <w:ins w:id="223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7BF51" w14:textId="77777777" w:rsidR="005107FA" w:rsidRPr="005107FA" w:rsidRDefault="005107FA" w:rsidP="005107FA">
            <w:pPr>
              <w:widowControl/>
              <w:jc w:val="left"/>
              <w:rPr>
                <w:ins w:id="224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D36942" w14:textId="77777777" w:rsidR="005107FA" w:rsidRPr="005107FA" w:rsidRDefault="005107FA" w:rsidP="005107FA">
            <w:pPr>
              <w:widowControl/>
              <w:jc w:val="left"/>
              <w:rPr>
                <w:ins w:id="225" w:author="hatlonely" w:date="2016-05-08T12:53:00Z"/>
                <w:rFonts w:ascii="Times New Roman" w:hAnsi="Times New Roman" w:cs="Times New Roman"/>
                <w:kern w:val="0"/>
              </w:rPr>
            </w:pPr>
            <w:ins w:id="22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交强险起保日期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79D2DB" w14:textId="77777777" w:rsidR="005107FA" w:rsidRPr="005107FA" w:rsidRDefault="005107FA" w:rsidP="005107FA">
            <w:pPr>
              <w:widowControl/>
              <w:jc w:val="left"/>
              <w:rPr>
                <w:ins w:id="227" w:author="hatlonely" w:date="2016-05-08T12:53:00Z"/>
                <w:rFonts w:ascii="Times New Roman" w:hAnsi="Times New Roman" w:cs="Times New Roman"/>
                <w:kern w:val="0"/>
              </w:rPr>
            </w:pPr>
            <w:ins w:id="228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2009/4/23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9AF924" w14:textId="77777777" w:rsidR="005107FA" w:rsidRPr="005107FA" w:rsidRDefault="005107FA" w:rsidP="005107FA">
            <w:pPr>
              <w:widowControl/>
              <w:jc w:val="left"/>
              <w:rPr>
                <w:ins w:id="229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4D542" w14:textId="77777777" w:rsidR="005107FA" w:rsidRPr="005107FA" w:rsidRDefault="005107FA" w:rsidP="005107FA">
            <w:pPr>
              <w:widowControl/>
              <w:jc w:val="left"/>
              <w:rPr>
                <w:ins w:id="230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508E4E5F" w14:textId="77777777" w:rsidTr="005107FA">
        <w:trPr>
          <w:trHeight w:val="210"/>
          <w:ins w:id="231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560CE" w14:textId="77777777" w:rsidR="005107FA" w:rsidRPr="005107FA" w:rsidRDefault="005107FA" w:rsidP="005107FA">
            <w:pPr>
              <w:widowControl/>
              <w:jc w:val="left"/>
              <w:rPr>
                <w:ins w:id="232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BFA14B" w14:textId="77777777" w:rsidR="005107FA" w:rsidRPr="005107FA" w:rsidRDefault="005107FA" w:rsidP="005107FA">
            <w:pPr>
              <w:widowControl/>
              <w:jc w:val="left"/>
              <w:rPr>
                <w:ins w:id="233" w:author="hatlonely" w:date="2016-05-08T12:53:00Z"/>
                <w:rFonts w:ascii="Times New Roman" w:hAnsi="Times New Roman" w:cs="Times New Roman"/>
                <w:kern w:val="0"/>
              </w:rPr>
            </w:pPr>
            <w:ins w:id="23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商业险起保日期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9B87A5" w14:textId="77777777" w:rsidR="005107FA" w:rsidRPr="005107FA" w:rsidRDefault="005107FA" w:rsidP="005107FA">
            <w:pPr>
              <w:widowControl/>
              <w:jc w:val="left"/>
              <w:rPr>
                <w:ins w:id="235" w:author="hatlonely" w:date="2016-05-08T12:53:00Z"/>
                <w:rFonts w:ascii="Times New Roman" w:hAnsi="Times New Roman" w:cs="Times New Roman"/>
                <w:kern w:val="0"/>
              </w:rPr>
            </w:pPr>
            <w:ins w:id="236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2009/4/23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AFB722" w14:textId="77777777" w:rsidR="005107FA" w:rsidRPr="005107FA" w:rsidRDefault="005107FA" w:rsidP="005107FA">
            <w:pPr>
              <w:widowControl/>
              <w:jc w:val="left"/>
              <w:rPr>
                <w:ins w:id="237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11664C" w14:textId="77777777" w:rsidR="005107FA" w:rsidRPr="005107FA" w:rsidRDefault="005107FA" w:rsidP="005107FA">
            <w:pPr>
              <w:widowControl/>
              <w:jc w:val="left"/>
              <w:rPr>
                <w:ins w:id="238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2C348664" w14:textId="77777777" w:rsidTr="005107FA">
        <w:trPr>
          <w:trHeight w:val="210"/>
          <w:ins w:id="239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16767" w14:textId="77777777" w:rsidR="005107FA" w:rsidRPr="005107FA" w:rsidRDefault="005107FA" w:rsidP="005107FA">
            <w:pPr>
              <w:widowControl/>
              <w:jc w:val="left"/>
              <w:rPr>
                <w:ins w:id="240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C8D2E6" w14:textId="77777777" w:rsidR="005107FA" w:rsidRPr="005107FA" w:rsidRDefault="005107FA" w:rsidP="005107FA">
            <w:pPr>
              <w:widowControl/>
              <w:jc w:val="left"/>
              <w:rPr>
                <w:ins w:id="241" w:author="hatlonely" w:date="2016-05-08T12:53:00Z"/>
                <w:rFonts w:ascii="Times New Roman" w:hAnsi="Times New Roman" w:cs="Times New Roman"/>
                <w:kern w:val="0"/>
              </w:rPr>
            </w:pPr>
            <w:ins w:id="242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三责险保险金额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4FC4C2" w14:textId="77777777" w:rsidR="005107FA" w:rsidRPr="005107FA" w:rsidRDefault="005107FA" w:rsidP="005107FA">
            <w:pPr>
              <w:widowControl/>
              <w:jc w:val="left"/>
              <w:rPr>
                <w:ins w:id="243" w:author="hatlonely" w:date="2016-05-08T12:53:00Z"/>
                <w:rFonts w:ascii="Times New Roman" w:hAnsi="Times New Roman" w:cs="Times New Roman"/>
                <w:kern w:val="0"/>
              </w:rPr>
            </w:pPr>
            <w:ins w:id="244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2000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BFC0E" w14:textId="77777777" w:rsidR="005107FA" w:rsidRPr="005107FA" w:rsidRDefault="005107FA" w:rsidP="005107FA">
            <w:pPr>
              <w:widowControl/>
              <w:jc w:val="left"/>
              <w:rPr>
                <w:ins w:id="24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4153B0" w14:textId="77777777" w:rsidR="005107FA" w:rsidRPr="005107FA" w:rsidRDefault="005107FA" w:rsidP="005107FA">
            <w:pPr>
              <w:widowControl/>
              <w:jc w:val="left"/>
              <w:rPr>
                <w:ins w:id="246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0A0C3C34" w14:textId="77777777" w:rsidTr="005107FA">
        <w:trPr>
          <w:trHeight w:val="195"/>
          <w:ins w:id="247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4831D" w14:textId="77777777" w:rsidR="005107FA" w:rsidRPr="005107FA" w:rsidRDefault="005107FA" w:rsidP="005107FA">
            <w:pPr>
              <w:widowControl/>
              <w:jc w:val="left"/>
              <w:rPr>
                <w:ins w:id="248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F6F91B" w14:textId="77777777" w:rsidR="005107FA" w:rsidRPr="005107FA" w:rsidRDefault="005107FA" w:rsidP="005107FA">
            <w:pPr>
              <w:widowControl/>
              <w:jc w:val="left"/>
              <w:rPr>
                <w:ins w:id="249" w:author="hatlonely" w:date="2016-05-08T12:53:00Z"/>
                <w:rFonts w:ascii="Times New Roman" w:hAnsi="Times New Roman" w:cs="Times New Roman"/>
                <w:kern w:val="0"/>
              </w:rPr>
            </w:pPr>
            <w:ins w:id="250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车损险不计免赔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BF472B" w14:textId="77777777" w:rsidR="005107FA" w:rsidRPr="005107FA" w:rsidRDefault="005107FA" w:rsidP="005107FA">
            <w:pPr>
              <w:widowControl/>
              <w:jc w:val="left"/>
              <w:rPr>
                <w:ins w:id="251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1A0599" w14:textId="77777777" w:rsidR="005107FA" w:rsidRPr="005107FA" w:rsidRDefault="005107FA" w:rsidP="005107FA">
            <w:pPr>
              <w:widowControl/>
              <w:jc w:val="left"/>
              <w:rPr>
                <w:ins w:id="25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55BBA4" w14:textId="77777777" w:rsidR="005107FA" w:rsidRPr="005107FA" w:rsidRDefault="005107FA" w:rsidP="005107FA">
            <w:pPr>
              <w:widowControl/>
              <w:jc w:val="left"/>
              <w:rPr>
                <w:ins w:id="253" w:author="hatlonely" w:date="2016-05-08T12:53:00Z"/>
                <w:rFonts w:ascii="Times New Roman" w:hAnsi="Times New Roman" w:cs="Times New Roman"/>
                <w:kern w:val="0"/>
              </w:rPr>
            </w:pPr>
            <w:ins w:id="25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这个也是一个数值吗？</w:t>
              </w:r>
            </w:ins>
          </w:p>
        </w:tc>
      </w:tr>
      <w:tr w:rsidR="005107FA" w:rsidRPr="005107FA" w14:paraId="3CDB3C47" w14:textId="77777777" w:rsidTr="005107FA">
        <w:trPr>
          <w:trHeight w:val="210"/>
          <w:ins w:id="255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E3E28" w14:textId="77777777" w:rsidR="005107FA" w:rsidRPr="005107FA" w:rsidRDefault="005107FA" w:rsidP="005107FA">
            <w:pPr>
              <w:widowControl/>
              <w:jc w:val="left"/>
              <w:rPr>
                <w:ins w:id="256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533EE7" w14:textId="77777777" w:rsidR="005107FA" w:rsidRPr="005107FA" w:rsidRDefault="005107FA" w:rsidP="005107FA">
            <w:pPr>
              <w:widowControl/>
              <w:jc w:val="left"/>
              <w:rPr>
                <w:ins w:id="257" w:author="hatlonely" w:date="2016-05-08T12:53:00Z"/>
                <w:rFonts w:ascii="Times New Roman" w:hAnsi="Times New Roman" w:cs="Times New Roman"/>
                <w:kern w:val="0"/>
              </w:rPr>
            </w:pPr>
            <w:ins w:id="258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其他附加险说明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A0EA80" w14:textId="77777777" w:rsidR="005107FA" w:rsidRPr="005107FA" w:rsidRDefault="005107FA" w:rsidP="005107FA">
            <w:pPr>
              <w:widowControl/>
              <w:jc w:val="left"/>
              <w:rPr>
                <w:ins w:id="259" w:author="hatlonely" w:date="2016-05-08T12:53:00Z"/>
                <w:rFonts w:ascii="Times New Roman" w:hAnsi="Times New Roman" w:cs="Times New Roman"/>
                <w:kern w:val="0"/>
              </w:rPr>
            </w:pPr>
            <w:ins w:id="260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无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510E62" w14:textId="77777777" w:rsidR="005107FA" w:rsidRPr="005107FA" w:rsidRDefault="005107FA" w:rsidP="005107FA">
            <w:pPr>
              <w:widowControl/>
              <w:jc w:val="left"/>
              <w:rPr>
                <w:ins w:id="261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A1B64C" w14:textId="77777777" w:rsidR="005107FA" w:rsidRPr="005107FA" w:rsidRDefault="005107FA" w:rsidP="005107FA">
            <w:pPr>
              <w:widowControl/>
              <w:jc w:val="left"/>
              <w:rPr>
                <w:ins w:id="26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7C932638" w14:textId="77777777" w:rsidTr="005107FA">
        <w:trPr>
          <w:trHeight w:val="210"/>
          <w:ins w:id="263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45240" w14:textId="77777777" w:rsidR="005107FA" w:rsidRPr="005107FA" w:rsidRDefault="005107FA" w:rsidP="005107FA">
            <w:pPr>
              <w:widowControl/>
              <w:jc w:val="left"/>
              <w:rPr>
                <w:ins w:id="264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F42EA6" w14:textId="77777777" w:rsidR="005107FA" w:rsidRPr="005107FA" w:rsidRDefault="005107FA" w:rsidP="005107FA">
            <w:pPr>
              <w:widowControl/>
              <w:jc w:val="left"/>
              <w:rPr>
                <w:ins w:id="265" w:author="hatlonely" w:date="2016-05-08T12:53:00Z"/>
                <w:rFonts w:ascii="Times New Roman" w:hAnsi="Times New Roman" w:cs="Times New Roman"/>
                <w:kern w:val="0"/>
              </w:rPr>
            </w:pPr>
            <w:ins w:id="26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是否一年内过户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E887F" w14:textId="77777777" w:rsidR="005107FA" w:rsidRPr="005107FA" w:rsidRDefault="005107FA" w:rsidP="005107FA">
            <w:pPr>
              <w:widowControl/>
              <w:jc w:val="left"/>
              <w:rPr>
                <w:ins w:id="267" w:author="hatlonely" w:date="2016-05-08T12:53:00Z"/>
                <w:rFonts w:ascii="Times New Roman" w:hAnsi="Times New Roman" w:cs="Times New Roman"/>
                <w:kern w:val="0"/>
              </w:rPr>
            </w:pPr>
            <w:ins w:id="268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否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B74315" w14:textId="77777777" w:rsidR="005107FA" w:rsidRPr="005107FA" w:rsidRDefault="005107FA" w:rsidP="005107FA">
            <w:pPr>
              <w:widowControl/>
              <w:jc w:val="left"/>
              <w:rPr>
                <w:ins w:id="269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955965" w14:textId="77777777" w:rsidR="005107FA" w:rsidRPr="005107FA" w:rsidRDefault="005107FA" w:rsidP="005107FA">
            <w:pPr>
              <w:widowControl/>
              <w:jc w:val="left"/>
              <w:rPr>
                <w:ins w:id="270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5C0713F2" w14:textId="77777777" w:rsidTr="005107FA">
        <w:trPr>
          <w:trHeight w:val="210"/>
          <w:ins w:id="271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E2AD5" w14:textId="77777777" w:rsidR="005107FA" w:rsidRPr="005107FA" w:rsidRDefault="005107FA" w:rsidP="005107FA">
            <w:pPr>
              <w:widowControl/>
              <w:jc w:val="left"/>
              <w:rPr>
                <w:ins w:id="272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2DEF63" w14:textId="77777777" w:rsidR="005107FA" w:rsidRPr="005107FA" w:rsidRDefault="005107FA" w:rsidP="005107FA">
            <w:pPr>
              <w:widowControl/>
              <w:jc w:val="left"/>
              <w:rPr>
                <w:ins w:id="273" w:author="hatlonely" w:date="2016-05-08T12:53:00Z"/>
                <w:rFonts w:ascii="Times New Roman" w:hAnsi="Times New Roman" w:cs="Times New Roman"/>
                <w:kern w:val="0"/>
              </w:rPr>
            </w:pPr>
            <w:ins w:id="27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额外说明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45AA23" w14:textId="77777777" w:rsidR="005107FA" w:rsidRPr="005107FA" w:rsidRDefault="005107FA" w:rsidP="005107FA">
            <w:pPr>
              <w:widowControl/>
              <w:jc w:val="left"/>
              <w:rPr>
                <w:ins w:id="275" w:author="hatlonely" w:date="2016-05-08T12:53:00Z"/>
                <w:rFonts w:ascii="Times New Roman" w:hAnsi="Times New Roman" w:cs="Times New Roman"/>
                <w:kern w:val="0"/>
              </w:rPr>
            </w:pPr>
            <w:ins w:id="27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无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9D069D" w14:textId="77777777" w:rsidR="005107FA" w:rsidRPr="005107FA" w:rsidRDefault="005107FA" w:rsidP="005107FA">
            <w:pPr>
              <w:widowControl/>
              <w:jc w:val="left"/>
              <w:rPr>
                <w:ins w:id="277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137F4A" w14:textId="77777777" w:rsidR="005107FA" w:rsidRPr="005107FA" w:rsidRDefault="005107FA" w:rsidP="005107FA">
            <w:pPr>
              <w:widowControl/>
              <w:jc w:val="left"/>
              <w:rPr>
                <w:ins w:id="278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732BEFAA" w14:textId="77777777" w:rsidTr="005107FA">
        <w:trPr>
          <w:trHeight w:val="195"/>
          <w:ins w:id="279" w:author="hatlonely" w:date="2016-05-08T12:53:00Z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5117E" w14:textId="77777777" w:rsidR="005107FA" w:rsidRPr="005107FA" w:rsidRDefault="005107FA" w:rsidP="005107FA">
            <w:pPr>
              <w:widowControl/>
              <w:jc w:val="center"/>
              <w:rPr>
                <w:ins w:id="280" w:author="hatlonely" w:date="2016-05-08T12:53:00Z"/>
                <w:rFonts w:ascii="Times New Roman" w:hAnsi="Times New Roman" w:cs="Times New Roman"/>
                <w:kern w:val="0"/>
              </w:rPr>
            </w:pPr>
            <w:ins w:id="281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快递信息</w:t>
              </w:r>
            </w:ins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CCDBCC" w14:textId="77777777" w:rsidR="005107FA" w:rsidRPr="005107FA" w:rsidRDefault="005107FA" w:rsidP="005107FA">
            <w:pPr>
              <w:widowControl/>
              <w:jc w:val="left"/>
              <w:rPr>
                <w:ins w:id="282" w:author="hatlonely" w:date="2016-05-08T12:53:00Z"/>
                <w:rFonts w:ascii="Times New Roman" w:hAnsi="Times New Roman" w:cs="Times New Roman"/>
                <w:kern w:val="0"/>
              </w:rPr>
            </w:pPr>
            <w:ins w:id="283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保单收件地址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1916D3" w14:textId="77777777" w:rsidR="005107FA" w:rsidRPr="005107FA" w:rsidRDefault="005107FA" w:rsidP="005107FA">
            <w:pPr>
              <w:widowControl/>
              <w:jc w:val="left"/>
              <w:rPr>
                <w:ins w:id="284" w:author="hatlonely" w:date="2016-05-08T12:53:00Z"/>
                <w:rFonts w:ascii="Times New Roman" w:hAnsi="Times New Roman" w:cs="Times New Roman"/>
                <w:kern w:val="0"/>
              </w:rPr>
            </w:pPr>
            <w:ins w:id="285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北京市朝阳区望京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soho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D5DEA" w14:textId="77777777" w:rsidR="005107FA" w:rsidRPr="005107FA" w:rsidRDefault="005107FA" w:rsidP="005107FA">
            <w:pPr>
              <w:widowControl/>
              <w:jc w:val="left"/>
              <w:rPr>
                <w:ins w:id="286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58BBDC" w14:textId="77777777" w:rsidR="005107FA" w:rsidRPr="005107FA" w:rsidRDefault="005107FA" w:rsidP="005107FA">
            <w:pPr>
              <w:widowControl/>
              <w:jc w:val="left"/>
              <w:rPr>
                <w:ins w:id="287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4C179675" w14:textId="77777777" w:rsidTr="005107FA">
        <w:trPr>
          <w:trHeight w:val="210"/>
          <w:ins w:id="288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639A0" w14:textId="77777777" w:rsidR="005107FA" w:rsidRPr="005107FA" w:rsidRDefault="005107FA" w:rsidP="005107FA">
            <w:pPr>
              <w:widowControl/>
              <w:jc w:val="left"/>
              <w:rPr>
                <w:ins w:id="289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DAC7B" w14:textId="77777777" w:rsidR="005107FA" w:rsidRPr="005107FA" w:rsidRDefault="005107FA" w:rsidP="005107FA">
            <w:pPr>
              <w:widowControl/>
              <w:jc w:val="left"/>
              <w:rPr>
                <w:ins w:id="290" w:author="hatlonely" w:date="2016-05-08T12:53:00Z"/>
                <w:rFonts w:ascii="Times New Roman" w:hAnsi="Times New Roman" w:cs="Times New Roman"/>
                <w:kern w:val="0"/>
              </w:rPr>
            </w:pPr>
            <w:ins w:id="291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收件联系人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3EC02D" w14:textId="77777777" w:rsidR="005107FA" w:rsidRPr="005107FA" w:rsidRDefault="005107FA" w:rsidP="005107FA">
            <w:pPr>
              <w:widowControl/>
              <w:jc w:val="left"/>
              <w:rPr>
                <w:ins w:id="292" w:author="hatlonely" w:date="2016-05-08T12:53:00Z"/>
                <w:rFonts w:ascii="Times New Roman" w:hAnsi="Times New Roman" w:cs="Times New Roman"/>
                <w:kern w:val="0"/>
              </w:rPr>
            </w:pPr>
            <w:ins w:id="293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张三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5F61DB" w14:textId="77777777" w:rsidR="005107FA" w:rsidRPr="005107FA" w:rsidRDefault="005107FA" w:rsidP="005107FA">
            <w:pPr>
              <w:widowControl/>
              <w:jc w:val="left"/>
              <w:rPr>
                <w:ins w:id="294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39CA6E" w14:textId="77777777" w:rsidR="005107FA" w:rsidRPr="005107FA" w:rsidRDefault="005107FA" w:rsidP="005107FA">
            <w:pPr>
              <w:widowControl/>
              <w:jc w:val="left"/>
              <w:rPr>
                <w:ins w:id="29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45E98688" w14:textId="77777777" w:rsidTr="005107FA">
        <w:trPr>
          <w:trHeight w:val="210"/>
          <w:ins w:id="296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3DEB2" w14:textId="77777777" w:rsidR="005107FA" w:rsidRPr="005107FA" w:rsidRDefault="005107FA" w:rsidP="005107FA">
            <w:pPr>
              <w:widowControl/>
              <w:jc w:val="left"/>
              <w:rPr>
                <w:ins w:id="297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B3247D" w14:textId="77777777" w:rsidR="005107FA" w:rsidRPr="005107FA" w:rsidRDefault="005107FA" w:rsidP="005107FA">
            <w:pPr>
              <w:widowControl/>
              <w:jc w:val="left"/>
              <w:rPr>
                <w:ins w:id="298" w:author="hatlonely" w:date="2016-05-08T12:53:00Z"/>
                <w:rFonts w:ascii="Times New Roman" w:hAnsi="Times New Roman" w:cs="Times New Roman"/>
                <w:kern w:val="0"/>
              </w:rPr>
            </w:pPr>
            <w:ins w:id="29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收件人电话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B9060" w14:textId="77777777" w:rsidR="005107FA" w:rsidRPr="005107FA" w:rsidRDefault="005107FA" w:rsidP="005107FA">
            <w:pPr>
              <w:widowControl/>
              <w:jc w:val="left"/>
              <w:rPr>
                <w:ins w:id="300" w:author="hatlonely" w:date="2016-05-08T12:53:00Z"/>
                <w:rFonts w:ascii="Times New Roman" w:hAnsi="Times New Roman" w:cs="Times New Roman"/>
                <w:kern w:val="0"/>
              </w:rPr>
            </w:pPr>
            <w:ins w:id="301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13812345678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E78DB" w14:textId="77777777" w:rsidR="005107FA" w:rsidRPr="005107FA" w:rsidRDefault="005107FA" w:rsidP="005107FA">
            <w:pPr>
              <w:widowControl/>
              <w:jc w:val="left"/>
              <w:rPr>
                <w:ins w:id="30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DF5C6C" w14:textId="77777777" w:rsidR="005107FA" w:rsidRPr="005107FA" w:rsidRDefault="005107FA" w:rsidP="005107FA">
            <w:pPr>
              <w:widowControl/>
              <w:jc w:val="left"/>
              <w:rPr>
                <w:ins w:id="303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2BD3E051" w14:textId="77777777" w:rsidTr="005107FA">
        <w:trPr>
          <w:trHeight w:val="210"/>
          <w:ins w:id="304" w:author="hatlonely" w:date="2016-05-08T12:53:00Z"/>
        </w:trPr>
        <w:tc>
          <w:tcPr>
            <w:tcW w:w="77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AED71" w14:textId="77777777" w:rsidR="005107FA" w:rsidRPr="005107FA" w:rsidRDefault="005107FA" w:rsidP="005107FA">
            <w:pPr>
              <w:widowControl/>
              <w:jc w:val="center"/>
              <w:rPr>
                <w:ins w:id="305" w:author="hatlonely" w:date="2016-05-08T12:53:00Z"/>
                <w:rFonts w:ascii="Times New Roman" w:hAnsi="Times New Roman" w:cs="Times New Roman"/>
                <w:kern w:val="0"/>
              </w:rPr>
            </w:pPr>
            <w:ins w:id="30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保险代理公司录入</w:t>
              </w:r>
            </w:ins>
          </w:p>
        </w:tc>
      </w:tr>
      <w:tr w:rsidR="005107FA" w:rsidRPr="005107FA" w14:paraId="0DCD9445" w14:textId="77777777" w:rsidTr="005107FA">
        <w:trPr>
          <w:trHeight w:val="195"/>
          <w:ins w:id="307" w:author="hatlonely" w:date="2016-05-08T12:53:00Z"/>
        </w:trPr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15C36" w14:textId="77777777" w:rsidR="005107FA" w:rsidRPr="005107FA" w:rsidRDefault="005107FA" w:rsidP="005107FA">
            <w:pPr>
              <w:widowControl/>
              <w:jc w:val="center"/>
              <w:rPr>
                <w:ins w:id="308" w:author="hatlonely" w:date="2016-05-08T12:53:00Z"/>
                <w:rFonts w:ascii="Times New Roman" w:hAnsi="Times New Roman" w:cs="Times New Roman"/>
                <w:kern w:val="0"/>
              </w:rPr>
            </w:pPr>
            <w:ins w:id="30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b/>
                  <w:bCs/>
                  <w:color w:val="000000"/>
                  <w:kern w:val="0"/>
                  <w:sz w:val="15"/>
                  <w:szCs w:val="15"/>
                </w:rPr>
                <w:t>保险代理公司</w:t>
              </w:r>
            </w:ins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4B8D30" w14:textId="77777777" w:rsidR="005107FA" w:rsidRPr="005107FA" w:rsidRDefault="005107FA" w:rsidP="005107FA">
            <w:pPr>
              <w:widowControl/>
              <w:jc w:val="left"/>
              <w:rPr>
                <w:ins w:id="310" w:author="hatlonely" w:date="2016-05-08T12:53:00Z"/>
                <w:rFonts w:ascii="Times New Roman" w:hAnsi="Times New Roman" w:cs="Times New Roman"/>
                <w:kern w:val="0"/>
              </w:rPr>
            </w:pPr>
            <w:ins w:id="311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承保成功与否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7430CB" w14:textId="77777777" w:rsidR="005107FA" w:rsidRPr="005107FA" w:rsidRDefault="005107FA" w:rsidP="005107FA">
            <w:pPr>
              <w:widowControl/>
              <w:jc w:val="left"/>
              <w:rPr>
                <w:ins w:id="312" w:author="hatlonely" w:date="2016-05-08T12:53:00Z"/>
                <w:rFonts w:ascii="Times New Roman" w:hAnsi="Times New Roman" w:cs="Times New Roman"/>
                <w:kern w:val="0"/>
              </w:rPr>
            </w:pPr>
            <w:ins w:id="313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是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80CB17" w14:textId="77777777" w:rsidR="005107FA" w:rsidRPr="005107FA" w:rsidRDefault="005107FA" w:rsidP="005107FA">
            <w:pPr>
              <w:widowControl/>
              <w:jc w:val="left"/>
              <w:rPr>
                <w:ins w:id="314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FC080D" w14:textId="77777777" w:rsidR="005107FA" w:rsidRPr="005107FA" w:rsidRDefault="005107FA" w:rsidP="005107FA">
            <w:pPr>
              <w:widowControl/>
              <w:jc w:val="left"/>
              <w:rPr>
                <w:ins w:id="31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7E7F27BC" w14:textId="77777777" w:rsidTr="005107FA">
        <w:trPr>
          <w:trHeight w:val="210"/>
          <w:ins w:id="316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DE1BA" w14:textId="77777777" w:rsidR="005107FA" w:rsidRPr="005107FA" w:rsidRDefault="005107FA" w:rsidP="005107FA">
            <w:pPr>
              <w:widowControl/>
              <w:jc w:val="left"/>
              <w:rPr>
                <w:ins w:id="317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895B0F" w14:textId="77777777" w:rsidR="005107FA" w:rsidRPr="005107FA" w:rsidRDefault="005107FA" w:rsidP="005107FA">
            <w:pPr>
              <w:widowControl/>
              <w:jc w:val="left"/>
              <w:rPr>
                <w:ins w:id="318" w:author="hatlonely" w:date="2016-05-08T12:53:00Z"/>
                <w:rFonts w:ascii="Times New Roman" w:hAnsi="Times New Roman" w:cs="Times New Roman"/>
                <w:kern w:val="0"/>
              </w:rPr>
            </w:pPr>
            <w:ins w:id="319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保险总金额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73B05" w14:textId="77777777" w:rsidR="005107FA" w:rsidRPr="005107FA" w:rsidRDefault="005107FA" w:rsidP="005107FA">
            <w:pPr>
              <w:widowControl/>
              <w:jc w:val="left"/>
              <w:rPr>
                <w:ins w:id="320" w:author="hatlonely" w:date="2016-05-08T12:53:00Z"/>
                <w:rFonts w:ascii="Times New Roman" w:hAnsi="Times New Roman" w:cs="Times New Roman"/>
                <w:kern w:val="0"/>
              </w:rPr>
            </w:pPr>
            <w:ins w:id="321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10000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201039" w14:textId="77777777" w:rsidR="005107FA" w:rsidRPr="005107FA" w:rsidRDefault="005107FA" w:rsidP="005107FA">
            <w:pPr>
              <w:widowControl/>
              <w:jc w:val="left"/>
              <w:rPr>
                <w:ins w:id="32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B39A5" w14:textId="77777777" w:rsidR="005107FA" w:rsidRPr="005107FA" w:rsidRDefault="005107FA" w:rsidP="005107FA">
            <w:pPr>
              <w:widowControl/>
              <w:jc w:val="left"/>
              <w:rPr>
                <w:ins w:id="323" w:author="hatlonely" w:date="2016-05-08T12:53:00Z"/>
                <w:rFonts w:ascii="Times New Roman" w:hAnsi="Times New Roman" w:cs="Times New Roman"/>
                <w:kern w:val="0"/>
              </w:rPr>
            </w:pPr>
            <w:ins w:id="32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总金额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 xml:space="preserve"> = </w:t>
              </w:r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车船税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 xml:space="preserve"> + </w:t>
              </w:r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交强险</w:t>
              </w:r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 xml:space="preserve"> + </w:t>
              </w:r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商业险</w:t>
              </w:r>
            </w:ins>
          </w:p>
        </w:tc>
      </w:tr>
      <w:tr w:rsidR="005107FA" w:rsidRPr="005107FA" w14:paraId="2479C73C" w14:textId="77777777" w:rsidTr="005107FA">
        <w:trPr>
          <w:trHeight w:val="210"/>
          <w:ins w:id="325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44B5C" w14:textId="77777777" w:rsidR="005107FA" w:rsidRPr="005107FA" w:rsidRDefault="005107FA" w:rsidP="005107FA">
            <w:pPr>
              <w:widowControl/>
              <w:jc w:val="left"/>
              <w:rPr>
                <w:ins w:id="326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6BF032" w14:textId="77777777" w:rsidR="005107FA" w:rsidRPr="005107FA" w:rsidRDefault="005107FA" w:rsidP="005107FA">
            <w:pPr>
              <w:widowControl/>
              <w:jc w:val="left"/>
              <w:rPr>
                <w:ins w:id="327" w:author="hatlonely" w:date="2016-05-08T12:53:00Z"/>
                <w:rFonts w:ascii="Times New Roman" w:hAnsi="Times New Roman" w:cs="Times New Roman"/>
                <w:kern w:val="0"/>
              </w:rPr>
            </w:pPr>
            <w:ins w:id="328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车船税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A9E08" w14:textId="77777777" w:rsidR="005107FA" w:rsidRPr="005107FA" w:rsidRDefault="005107FA" w:rsidP="005107FA">
            <w:pPr>
              <w:widowControl/>
              <w:jc w:val="left"/>
              <w:rPr>
                <w:ins w:id="329" w:author="hatlonely" w:date="2016-05-08T12:53:00Z"/>
                <w:rFonts w:ascii="Times New Roman" w:hAnsi="Times New Roman" w:cs="Times New Roman"/>
                <w:kern w:val="0"/>
              </w:rPr>
            </w:pPr>
            <w:ins w:id="330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3000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BD7A03" w14:textId="77777777" w:rsidR="005107FA" w:rsidRPr="005107FA" w:rsidRDefault="005107FA" w:rsidP="005107FA">
            <w:pPr>
              <w:widowControl/>
              <w:jc w:val="left"/>
              <w:rPr>
                <w:ins w:id="331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FEAE83" w14:textId="77777777" w:rsidR="005107FA" w:rsidRPr="005107FA" w:rsidRDefault="005107FA" w:rsidP="005107FA">
            <w:pPr>
              <w:widowControl/>
              <w:jc w:val="left"/>
              <w:rPr>
                <w:ins w:id="332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72004F27" w14:textId="77777777" w:rsidTr="005107FA">
        <w:trPr>
          <w:trHeight w:val="210"/>
          <w:ins w:id="333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D1525" w14:textId="77777777" w:rsidR="005107FA" w:rsidRPr="005107FA" w:rsidRDefault="005107FA" w:rsidP="005107FA">
            <w:pPr>
              <w:widowControl/>
              <w:jc w:val="left"/>
              <w:rPr>
                <w:ins w:id="334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81302B" w14:textId="77777777" w:rsidR="005107FA" w:rsidRPr="005107FA" w:rsidRDefault="005107FA" w:rsidP="005107FA">
            <w:pPr>
              <w:widowControl/>
              <w:jc w:val="left"/>
              <w:rPr>
                <w:ins w:id="335" w:author="hatlonely" w:date="2016-05-08T12:53:00Z"/>
                <w:rFonts w:ascii="Times New Roman" w:hAnsi="Times New Roman" w:cs="Times New Roman"/>
                <w:kern w:val="0"/>
              </w:rPr>
            </w:pPr>
            <w:ins w:id="336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交强险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21A1B0" w14:textId="77777777" w:rsidR="005107FA" w:rsidRPr="005107FA" w:rsidRDefault="005107FA" w:rsidP="005107FA">
            <w:pPr>
              <w:widowControl/>
              <w:jc w:val="left"/>
              <w:rPr>
                <w:ins w:id="337" w:author="hatlonely" w:date="2016-05-08T12:53:00Z"/>
                <w:rFonts w:ascii="Times New Roman" w:hAnsi="Times New Roman" w:cs="Times New Roman"/>
                <w:kern w:val="0"/>
              </w:rPr>
            </w:pPr>
            <w:ins w:id="338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3000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449C07" w14:textId="77777777" w:rsidR="005107FA" w:rsidRPr="005107FA" w:rsidRDefault="005107FA" w:rsidP="005107FA">
            <w:pPr>
              <w:widowControl/>
              <w:jc w:val="left"/>
              <w:rPr>
                <w:ins w:id="339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29022" w14:textId="77777777" w:rsidR="005107FA" w:rsidRPr="005107FA" w:rsidRDefault="005107FA" w:rsidP="005107FA">
            <w:pPr>
              <w:widowControl/>
              <w:jc w:val="left"/>
              <w:rPr>
                <w:ins w:id="340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26BD011F" w14:textId="77777777" w:rsidTr="005107FA">
        <w:trPr>
          <w:trHeight w:val="195"/>
          <w:ins w:id="341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96D1A" w14:textId="77777777" w:rsidR="005107FA" w:rsidRPr="005107FA" w:rsidRDefault="005107FA" w:rsidP="005107FA">
            <w:pPr>
              <w:widowControl/>
              <w:jc w:val="left"/>
              <w:rPr>
                <w:ins w:id="342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0B4181" w14:textId="77777777" w:rsidR="005107FA" w:rsidRPr="005107FA" w:rsidRDefault="005107FA" w:rsidP="005107FA">
            <w:pPr>
              <w:widowControl/>
              <w:jc w:val="left"/>
              <w:rPr>
                <w:ins w:id="343" w:author="hatlonely" w:date="2016-05-08T12:53:00Z"/>
                <w:rFonts w:ascii="Times New Roman" w:hAnsi="Times New Roman" w:cs="Times New Roman"/>
                <w:kern w:val="0"/>
              </w:rPr>
            </w:pPr>
            <w:ins w:id="344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商业险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DCE181" w14:textId="77777777" w:rsidR="005107FA" w:rsidRPr="005107FA" w:rsidRDefault="005107FA" w:rsidP="005107FA">
            <w:pPr>
              <w:widowControl/>
              <w:jc w:val="left"/>
              <w:rPr>
                <w:ins w:id="345" w:author="hatlonely" w:date="2016-05-08T12:53:00Z"/>
                <w:rFonts w:ascii="Times New Roman" w:hAnsi="Times New Roman" w:cs="Times New Roman"/>
                <w:kern w:val="0"/>
              </w:rPr>
            </w:pPr>
            <w:ins w:id="346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4000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4046E" w14:textId="77777777" w:rsidR="005107FA" w:rsidRPr="005107FA" w:rsidRDefault="005107FA" w:rsidP="005107FA">
            <w:pPr>
              <w:widowControl/>
              <w:jc w:val="left"/>
              <w:rPr>
                <w:ins w:id="347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ABF62" w14:textId="77777777" w:rsidR="005107FA" w:rsidRPr="005107FA" w:rsidRDefault="005107FA" w:rsidP="005107FA">
            <w:pPr>
              <w:widowControl/>
              <w:jc w:val="left"/>
              <w:rPr>
                <w:ins w:id="348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51DC5CD1" w14:textId="77777777" w:rsidTr="005107FA">
        <w:trPr>
          <w:trHeight w:val="210"/>
          <w:ins w:id="349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0D91B" w14:textId="77777777" w:rsidR="005107FA" w:rsidRPr="005107FA" w:rsidRDefault="005107FA" w:rsidP="005107FA">
            <w:pPr>
              <w:widowControl/>
              <w:jc w:val="left"/>
              <w:rPr>
                <w:ins w:id="350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5A84A" w14:textId="77777777" w:rsidR="005107FA" w:rsidRPr="005107FA" w:rsidRDefault="005107FA" w:rsidP="005107FA">
            <w:pPr>
              <w:widowControl/>
              <w:jc w:val="left"/>
              <w:rPr>
                <w:ins w:id="351" w:author="hatlonely" w:date="2016-05-08T12:53:00Z"/>
                <w:rFonts w:ascii="Times New Roman" w:hAnsi="Times New Roman" w:cs="Times New Roman"/>
                <w:kern w:val="0"/>
              </w:rPr>
            </w:pPr>
            <w:ins w:id="352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交强险佣金比例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4603A9" w14:textId="77777777" w:rsidR="005107FA" w:rsidRPr="005107FA" w:rsidRDefault="005107FA" w:rsidP="005107FA">
            <w:pPr>
              <w:widowControl/>
              <w:jc w:val="left"/>
              <w:rPr>
                <w:ins w:id="353" w:author="hatlonely" w:date="2016-05-08T12:53:00Z"/>
                <w:rFonts w:ascii="Times New Roman" w:hAnsi="Times New Roman" w:cs="Times New Roman"/>
                <w:kern w:val="0"/>
              </w:rPr>
            </w:pPr>
            <w:ins w:id="354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10%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074FFF" w14:textId="77777777" w:rsidR="005107FA" w:rsidRPr="005107FA" w:rsidRDefault="005107FA" w:rsidP="005107FA">
            <w:pPr>
              <w:widowControl/>
              <w:jc w:val="left"/>
              <w:rPr>
                <w:ins w:id="355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94CF29" w14:textId="77777777" w:rsidR="005107FA" w:rsidRPr="005107FA" w:rsidRDefault="005107FA" w:rsidP="005107FA">
            <w:pPr>
              <w:widowControl/>
              <w:jc w:val="left"/>
              <w:rPr>
                <w:ins w:id="356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  <w:tr w:rsidR="005107FA" w:rsidRPr="005107FA" w14:paraId="3DD0C23B" w14:textId="77777777" w:rsidTr="005107FA">
        <w:trPr>
          <w:trHeight w:val="210"/>
          <w:ins w:id="357" w:author="hatlonely" w:date="2016-05-08T12:53:00Z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1A0C2" w14:textId="77777777" w:rsidR="005107FA" w:rsidRPr="005107FA" w:rsidRDefault="005107FA" w:rsidP="005107FA">
            <w:pPr>
              <w:widowControl/>
              <w:jc w:val="left"/>
              <w:rPr>
                <w:ins w:id="358" w:author="hatlonely" w:date="2016-05-08T12:53:00Z"/>
                <w:rFonts w:ascii="Times New Roman" w:hAnsi="Times New Roman" w:cs="Times New Roman"/>
                <w:kern w:val="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0FC5C" w14:textId="77777777" w:rsidR="005107FA" w:rsidRPr="005107FA" w:rsidRDefault="005107FA" w:rsidP="005107FA">
            <w:pPr>
              <w:widowControl/>
              <w:jc w:val="left"/>
              <w:rPr>
                <w:ins w:id="359" w:author="hatlonely" w:date="2016-05-08T12:53:00Z"/>
                <w:rFonts w:ascii="Times New Roman" w:hAnsi="Times New Roman" w:cs="Times New Roman"/>
                <w:kern w:val="0"/>
              </w:rPr>
            </w:pPr>
            <w:ins w:id="360" w:author="hatlonely" w:date="2016-05-08T12:53:00Z">
              <w:r w:rsidRPr="005107FA">
                <w:rPr>
                  <w:rFonts w:ascii="PingFang SC" w:eastAsia="PingFang SC" w:hAnsi="PingFang SC" w:cs="Times New Roman" w:hint="eastAsia"/>
                  <w:color w:val="000000"/>
                  <w:kern w:val="0"/>
                  <w:sz w:val="15"/>
                  <w:szCs w:val="15"/>
                </w:rPr>
                <w:t>商业险佣金比例</w:t>
              </w:r>
            </w:ins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3E0CA6" w14:textId="77777777" w:rsidR="005107FA" w:rsidRPr="005107FA" w:rsidRDefault="005107FA" w:rsidP="005107FA">
            <w:pPr>
              <w:widowControl/>
              <w:jc w:val="left"/>
              <w:rPr>
                <w:ins w:id="361" w:author="hatlonely" w:date="2016-05-08T12:53:00Z"/>
                <w:rFonts w:ascii="Times New Roman" w:hAnsi="Times New Roman" w:cs="Times New Roman"/>
                <w:kern w:val="0"/>
              </w:rPr>
            </w:pPr>
            <w:ins w:id="362" w:author="hatlonely" w:date="2016-05-08T12:53:00Z">
              <w:r w:rsidRPr="005107FA">
                <w:rPr>
                  <w:rFonts w:ascii="Helvetica" w:hAnsi="Helvetica" w:cs="Times New Roman"/>
                  <w:color w:val="000000"/>
                  <w:kern w:val="0"/>
                  <w:sz w:val="15"/>
                  <w:szCs w:val="15"/>
                </w:rPr>
                <w:t>10%</w:t>
              </w:r>
            </w:ins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77EAC3" w14:textId="77777777" w:rsidR="005107FA" w:rsidRPr="005107FA" w:rsidRDefault="005107FA" w:rsidP="005107FA">
            <w:pPr>
              <w:widowControl/>
              <w:jc w:val="left"/>
              <w:rPr>
                <w:ins w:id="363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7605FF" w14:textId="77777777" w:rsidR="005107FA" w:rsidRPr="005107FA" w:rsidRDefault="005107FA" w:rsidP="005107FA">
            <w:pPr>
              <w:widowControl/>
              <w:jc w:val="left"/>
              <w:rPr>
                <w:ins w:id="364" w:author="hatlonely" w:date="2016-05-08T12:53:00Z"/>
                <w:rFonts w:ascii="Helvetica" w:hAnsi="Helvetica" w:cs="Times New Roman"/>
                <w:kern w:val="0"/>
                <w:sz w:val="18"/>
                <w:szCs w:val="18"/>
              </w:rPr>
            </w:pPr>
          </w:p>
        </w:tc>
      </w:tr>
    </w:tbl>
    <w:p w14:paraId="68620E1C" w14:textId="63DFA375" w:rsidR="001B3B46" w:rsidRDefault="00E92F45" w:rsidP="001B3B46">
      <w:del w:id="365" w:author="hatlonely" w:date="2016-05-08T12:08:00Z">
        <w:r w:rsidDel="00CE1B26">
          <w:rPr>
            <w:rFonts w:hint="eastAsia"/>
          </w:rPr>
          <w:delText>（</w:delText>
        </w:r>
        <w:r w:rsidRPr="00E92F45" w:rsidDel="00CE1B26">
          <w:rPr>
            <w:rFonts w:hint="eastAsia"/>
            <w:highlight w:val="yellow"/>
          </w:rPr>
          <w:delText>录入信息的详细情况</w:delText>
        </w:r>
        <w:r w:rsidDel="00CE1B26">
          <w:rPr>
            <w:rFonts w:hint="eastAsia"/>
          </w:rPr>
          <w:delText>）</w:delText>
        </w:r>
      </w:del>
    </w:p>
    <w:p w14:paraId="14C438A4" w14:textId="77777777" w:rsidR="001B3B46" w:rsidRDefault="00D86447" w:rsidP="00BE6A87">
      <w:pPr>
        <w:pStyle w:val="a5"/>
        <w:numPr>
          <w:ilvl w:val="0"/>
          <w:numId w:val="9"/>
        </w:numPr>
        <w:ind w:firstLineChars="0"/>
        <w:pPrChange w:id="366" w:author="hatlonely" w:date="2016-05-08T13:08:00Z">
          <w:pPr>
            <w:pStyle w:val="a5"/>
            <w:numPr>
              <w:numId w:val="1"/>
            </w:numPr>
            <w:ind w:left="480" w:firstLineChars="0" w:hanging="480"/>
          </w:pPr>
        </w:pPrChange>
      </w:pPr>
      <w:r>
        <w:rPr>
          <w:rFonts w:hint="eastAsia"/>
        </w:rPr>
        <w:t>数据查询</w:t>
      </w:r>
    </w:p>
    <w:p w14:paraId="46BDB7B5" w14:textId="77777777" w:rsidR="001B3B46" w:rsidRDefault="001B3B46" w:rsidP="001B3B46">
      <w:pPr>
        <w:rPr>
          <w:ins w:id="367" w:author="hatlonely" w:date="2016-05-08T12:55:00Z"/>
          <w:rFonts w:hint="eastAsia"/>
        </w:rPr>
      </w:pPr>
      <w:r>
        <w:rPr>
          <w:rFonts w:hint="eastAsia"/>
        </w:rPr>
        <w:tab/>
        <w:t>业务员或者保险代理公司都可以通过前端页面查询到系统中的数据</w:t>
      </w:r>
      <w:r w:rsidR="00E92F45">
        <w:rPr>
          <w:rFonts w:hint="eastAsia"/>
        </w:rPr>
        <w:t>（</w:t>
      </w:r>
      <w:r w:rsidR="00E92F45" w:rsidRPr="00E92F45">
        <w:rPr>
          <w:rFonts w:hint="eastAsia"/>
          <w:highlight w:val="yellow"/>
        </w:rPr>
        <w:t>查询的条件</w:t>
      </w:r>
      <w:r w:rsidR="00E92F45">
        <w:rPr>
          <w:rFonts w:hint="eastAsia"/>
        </w:rPr>
        <w:t>）</w:t>
      </w:r>
    </w:p>
    <w:p w14:paraId="1B26AAA5" w14:textId="5D80DC9B" w:rsidR="00FC78E1" w:rsidRDefault="00FC78E1" w:rsidP="00AA7FD8">
      <w:pPr>
        <w:pStyle w:val="a5"/>
        <w:numPr>
          <w:ilvl w:val="0"/>
          <w:numId w:val="6"/>
        </w:numPr>
        <w:ind w:firstLineChars="0"/>
        <w:rPr>
          <w:ins w:id="368" w:author="hatlonely" w:date="2016-05-08T12:56:00Z"/>
          <w:rFonts w:hint="eastAsia"/>
        </w:rPr>
        <w:pPrChange w:id="369" w:author="hatlonely" w:date="2016-05-08T12:56:00Z">
          <w:pPr/>
        </w:pPrChange>
      </w:pPr>
      <w:ins w:id="370" w:author="hatlonely" w:date="2016-05-08T12:55:00Z">
        <w:r>
          <w:rPr>
            <w:rFonts w:hint="eastAsia"/>
          </w:rPr>
          <w:t>根据业务员 + 时间查询</w:t>
        </w:r>
      </w:ins>
    </w:p>
    <w:p w14:paraId="25ECB9D7" w14:textId="4DBFBA0C" w:rsidR="00AA7FD8" w:rsidRDefault="00AA7FD8" w:rsidP="00AA7FD8">
      <w:pPr>
        <w:pStyle w:val="a5"/>
        <w:numPr>
          <w:ilvl w:val="0"/>
          <w:numId w:val="6"/>
        </w:numPr>
        <w:ind w:firstLineChars="0"/>
        <w:pPrChange w:id="371" w:author="hatlonely" w:date="2016-05-08T12:56:00Z">
          <w:pPr/>
        </w:pPrChange>
      </w:pPr>
      <w:ins w:id="372" w:author="hatlonely" w:date="2016-05-08T12:56:00Z">
        <w:r>
          <w:rPr>
            <w:rFonts w:hint="eastAsia"/>
          </w:rPr>
          <w:t>根据单子编号查询</w:t>
        </w:r>
      </w:ins>
      <w:ins w:id="373" w:author="hatlonely" w:date="2016-05-08T12:58:00Z">
        <w:r>
          <w:rPr>
            <w:rFonts w:hint="eastAsia"/>
          </w:rPr>
          <w:t xml:space="preserve"> </w:t>
        </w:r>
      </w:ins>
    </w:p>
    <w:p w14:paraId="37B8346E" w14:textId="1CCD01E5" w:rsidR="00AA7FD8" w:rsidRDefault="00D86447" w:rsidP="00BE6A87">
      <w:pPr>
        <w:pStyle w:val="a5"/>
        <w:numPr>
          <w:ilvl w:val="0"/>
          <w:numId w:val="9"/>
        </w:numPr>
        <w:ind w:firstLineChars="0"/>
        <w:pPrChange w:id="374" w:author="hatlonely" w:date="2016-05-08T13:08:00Z">
          <w:pPr>
            <w:pStyle w:val="a5"/>
            <w:numPr>
              <w:numId w:val="1"/>
            </w:numPr>
            <w:ind w:left="480" w:firstLineChars="0" w:hanging="480"/>
          </w:pPr>
        </w:pPrChange>
      </w:pPr>
      <w:r>
        <w:rPr>
          <w:rFonts w:hint="eastAsia"/>
        </w:rPr>
        <w:t>佣金结算</w:t>
      </w:r>
    </w:p>
    <w:p w14:paraId="3BA86F19" w14:textId="28B2B7C8" w:rsidR="00AA7FD8" w:rsidRDefault="001B3B46" w:rsidP="001B3B46">
      <w:pPr>
        <w:rPr>
          <w:ins w:id="375" w:author="hatlonely" w:date="2016-05-08T13:01:00Z"/>
          <w:rFonts w:hint="eastAsia"/>
        </w:rPr>
      </w:pPr>
      <w:r>
        <w:rPr>
          <w:rFonts w:hint="eastAsia"/>
        </w:rPr>
        <w:tab/>
      </w:r>
      <w:ins w:id="376" w:author="hatlonely" w:date="2016-05-08T13:01:00Z">
        <w:r w:rsidR="00AA7FD8">
          <w:rPr>
            <w:rFonts w:hint="eastAsia"/>
          </w:rPr>
          <w:t>业务员可以查询自己的业绩，并查看自己的佣金，</w:t>
        </w:r>
      </w:ins>
      <w:ins w:id="377" w:author="hatlonely" w:date="2016-05-08T13:02:00Z">
        <w:r w:rsidR="00AA7FD8">
          <w:rPr>
            <w:rFonts w:hint="eastAsia"/>
          </w:rPr>
          <w:t>可以申请提现</w:t>
        </w:r>
      </w:ins>
    </w:p>
    <w:p w14:paraId="0913DAE6" w14:textId="2C037A92" w:rsidR="001B3B46" w:rsidRDefault="00AA7FD8" w:rsidP="001B3B46">
      <w:ins w:id="378" w:author="hatlonely" w:date="2016-05-08T13:01:00Z">
        <w:r>
          <w:rPr>
            <w:rFonts w:hint="eastAsia"/>
          </w:rPr>
          <w:tab/>
        </w:r>
      </w:ins>
      <w:ins w:id="379" w:author="hatlonely" w:date="2016-05-08T13:02:00Z">
        <w:r>
          <w:rPr>
            <w:rFonts w:hint="eastAsia"/>
          </w:rPr>
          <w:t>超级管理员可以处理提现的</w:t>
        </w:r>
      </w:ins>
      <w:ins w:id="380" w:author="hatlonely" w:date="2016-05-08T13:03:00Z">
        <w:r>
          <w:rPr>
            <w:rFonts w:hint="eastAsia"/>
          </w:rPr>
          <w:t>单子</w:t>
        </w:r>
      </w:ins>
      <w:ins w:id="381" w:author="hatlonely" w:date="2016-05-08T13:04:00Z">
        <w:r>
          <w:rPr>
            <w:rFonts w:hint="eastAsia"/>
          </w:rPr>
          <w:t>，查看所有业务员的业绩以及佣金情况</w:t>
        </w:r>
      </w:ins>
      <w:del w:id="382" w:author="hatlonely" w:date="2016-05-08T13:02:00Z">
        <w:r w:rsidR="001B3B46" w:rsidDel="00AA7FD8">
          <w:rPr>
            <w:rFonts w:hint="eastAsia"/>
          </w:rPr>
          <w:delText>根据业务员的业绩，计算业务员应得的佣金，提供页面供超级管理员查询</w:delText>
        </w:r>
      </w:del>
    </w:p>
    <w:p w14:paraId="59C159BB" w14:textId="77777777" w:rsidR="00D86447" w:rsidRDefault="00D86447" w:rsidP="00BE6A87">
      <w:pPr>
        <w:pStyle w:val="a5"/>
        <w:numPr>
          <w:ilvl w:val="0"/>
          <w:numId w:val="9"/>
        </w:numPr>
        <w:ind w:firstLineChars="0"/>
        <w:pPrChange w:id="383" w:author="hatlonely" w:date="2016-05-08T13:08:00Z">
          <w:pPr>
            <w:pStyle w:val="a5"/>
            <w:numPr>
              <w:numId w:val="1"/>
            </w:numPr>
            <w:ind w:left="480" w:firstLineChars="0" w:hanging="480"/>
          </w:pPr>
        </w:pPrChange>
      </w:pPr>
      <w:r>
        <w:rPr>
          <w:rFonts w:hint="eastAsia"/>
        </w:rPr>
        <w:t>公告</w:t>
      </w:r>
    </w:p>
    <w:p w14:paraId="699C5344" w14:textId="77777777" w:rsidR="00B501AF" w:rsidRDefault="00E92F45" w:rsidP="00B501AF">
      <w:r>
        <w:rPr>
          <w:rFonts w:hint="eastAsia"/>
        </w:rPr>
        <w:tab/>
        <w:t>提供一个首页，里面有一些最近的公告，</w:t>
      </w:r>
      <w:r w:rsidR="00B501AF">
        <w:rPr>
          <w:rFonts w:hint="eastAsia"/>
        </w:rPr>
        <w:t>提供一个页面给超级管理员更新和发布公告</w:t>
      </w:r>
    </w:p>
    <w:p w14:paraId="2D334CF8" w14:textId="77777777" w:rsidR="00E92F45" w:rsidRDefault="00D86447" w:rsidP="00BE6A87">
      <w:pPr>
        <w:pStyle w:val="a5"/>
        <w:numPr>
          <w:ilvl w:val="0"/>
          <w:numId w:val="9"/>
        </w:numPr>
        <w:ind w:firstLineChars="0"/>
        <w:pPrChange w:id="384" w:author="hatlonely" w:date="2016-05-08T13:08:00Z">
          <w:pPr>
            <w:pStyle w:val="a5"/>
            <w:numPr>
              <w:numId w:val="1"/>
            </w:numPr>
            <w:ind w:left="480" w:firstLineChars="0" w:hanging="480"/>
          </w:pPr>
        </w:pPrChange>
      </w:pPr>
      <w:r>
        <w:rPr>
          <w:rFonts w:hint="eastAsia"/>
        </w:rPr>
        <w:t>留言</w:t>
      </w:r>
    </w:p>
    <w:p w14:paraId="241C83D6" w14:textId="77777777" w:rsidR="00E92F45" w:rsidRDefault="00E92F45" w:rsidP="00E92F45">
      <w:r>
        <w:rPr>
          <w:rFonts w:hint="eastAsia"/>
        </w:rPr>
        <w:tab/>
        <w:t>提供一个留言板，业务员，保险代理公司可以在里面留言（</w:t>
      </w:r>
      <w:r w:rsidRPr="00E92F45">
        <w:rPr>
          <w:rFonts w:hint="eastAsia"/>
          <w:highlight w:val="yellow"/>
        </w:rPr>
        <w:t>这个留言板里面的内容可以在确定一下，针对不同的内容可能留言板的形式也不一样</w:t>
      </w:r>
      <w:r>
        <w:rPr>
          <w:rFonts w:hint="eastAsia"/>
        </w:rPr>
        <w:t>）</w:t>
      </w:r>
    </w:p>
    <w:p w14:paraId="00C9AEE4" w14:textId="182199DE" w:rsidR="00896920" w:rsidRDefault="00896920" w:rsidP="00896920">
      <w:pPr>
        <w:pStyle w:val="2"/>
      </w:pPr>
      <w:r>
        <w:rPr>
          <w:rFonts w:hint="eastAsia"/>
        </w:rPr>
        <w:t>数据规模与性能要求</w:t>
      </w:r>
    </w:p>
    <w:p w14:paraId="452750C0" w14:textId="1675EF5A" w:rsidR="00102237" w:rsidRDefault="00102237" w:rsidP="0010223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数据量每月增长25w，保存一年的数据，大概300w数据</w:t>
      </w:r>
    </w:p>
    <w:p w14:paraId="5C1889D3" w14:textId="29E698BA" w:rsidR="00896920" w:rsidRDefault="00896920" w:rsidP="0010223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使用方包括业务员几百人，保险代理公司几家，以及超级管理员，每天的访问流量不大</w:t>
      </w:r>
    </w:p>
    <w:p w14:paraId="0BC6498B" w14:textId="5DA81008" w:rsidR="00E239F4" w:rsidRDefault="00A32394" w:rsidP="0010223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系统主要为公司内部人员使用，平均响应时间不超过1s</w:t>
      </w:r>
    </w:p>
    <w:p w14:paraId="0ECD3007" w14:textId="45B3B318" w:rsidR="00E239F4" w:rsidRPr="00896920" w:rsidRDefault="00E239F4" w:rsidP="00E239F4">
      <w:r>
        <w:rPr>
          <w:rFonts w:hint="eastAsia"/>
        </w:rPr>
        <w:t>综合考虑</w:t>
      </w:r>
      <w:hyperlink r:id="rId7" w:anchor="/ecs" w:history="1">
        <w:r w:rsidRPr="00E239F4">
          <w:rPr>
            <w:rStyle w:val="a6"/>
            <w:rFonts w:hint="eastAsia"/>
            <w:u w:val="none"/>
          </w:rPr>
          <w:t>阿里云ECS服务</w:t>
        </w:r>
      </w:hyperlink>
      <w:r>
        <w:rPr>
          <w:rFonts w:hint="eastAsia"/>
        </w:rPr>
        <w:t>一台4核8GB内存140GB硬盘1M固定宽带可以满足需求，一年费用4490元（暂定这个，可能根据最终的实际情况调整）</w:t>
      </w:r>
    </w:p>
    <w:p w14:paraId="74FA75FE" w14:textId="77777777" w:rsidR="00BA2E15" w:rsidRDefault="00BA2E15" w:rsidP="00BA2E15">
      <w:pPr>
        <w:pStyle w:val="2"/>
      </w:pPr>
      <w:r>
        <w:rPr>
          <w:rFonts w:hint="eastAsia"/>
        </w:rPr>
        <w:t>技术架构</w:t>
      </w:r>
    </w:p>
    <w:p w14:paraId="4C25C689" w14:textId="6319D3D1" w:rsidR="006E643D" w:rsidRDefault="00395411" w:rsidP="00896920">
      <w:pPr>
        <w:jc w:val="center"/>
      </w:pPr>
      <w:r w:rsidRPr="00395411">
        <w:rPr>
          <w:noProof/>
        </w:rPr>
        <w:drawing>
          <wp:inline distT="0" distB="0" distL="0" distR="0" wp14:anchorId="70DFE618" wp14:editId="57CAFF58">
            <wp:extent cx="3567741" cy="31140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94" cy="3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BD6" w14:textId="4C55FBA4" w:rsidR="00896920" w:rsidRDefault="001E146A" w:rsidP="00896920">
      <w:pPr>
        <w:jc w:val="left"/>
      </w:pPr>
      <w:r>
        <w:rPr>
          <w:rFonts w:hint="eastAsia"/>
        </w:rPr>
        <w:t>由于我们的数据量</w:t>
      </w:r>
      <w:r w:rsidR="00827062">
        <w:rPr>
          <w:rFonts w:hint="eastAsia"/>
        </w:rPr>
        <w:t>不是很大，而且有数据删除策略（一年以前的数据可以删除），所以数据量可以稳定在一个级别，另外我们用户数量并不多，每天访问的流量不大，同时对性能的要求不高，所以在设计上尽量简单</w:t>
      </w:r>
      <w:r w:rsidR="004079BE">
        <w:rPr>
          <w:rFonts w:hint="eastAsia"/>
        </w:rPr>
        <w:t>。</w:t>
      </w:r>
    </w:p>
    <w:p w14:paraId="31187540" w14:textId="63C60B92" w:rsidR="003B17F8" w:rsidRDefault="003B17F8" w:rsidP="00896920">
      <w:pPr>
        <w:jc w:val="left"/>
      </w:pPr>
      <w:r>
        <w:rPr>
          <w:rFonts w:hint="eastAsia"/>
        </w:rPr>
        <w:t>前端一个httpd服务器对外提供服务，mysql数据库作为后端的存储。</w:t>
      </w:r>
    </w:p>
    <w:p w14:paraId="1DCD3063" w14:textId="55C243D4" w:rsidR="003B17F8" w:rsidRDefault="003B17F8" w:rsidP="003B17F8">
      <w:pPr>
        <w:pStyle w:val="2"/>
      </w:pPr>
      <w:r>
        <w:rPr>
          <w:rFonts w:hint="eastAsia"/>
        </w:rPr>
        <w:t>页面设计</w:t>
      </w:r>
    </w:p>
    <w:p w14:paraId="56CB3272" w14:textId="26D938BD" w:rsidR="00CF42DD" w:rsidRDefault="00CF42DD" w:rsidP="00CF42DD">
      <w:pPr>
        <w:rPr>
          <w:ins w:id="385" w:author="hatlonely" w:date="2016-05-08T13:05:00Z"/>
          <w:rFonts w:hint="eastAsia"/>
        </w:rPr>
      </w:pPr>
      <w:r w:rsidRPr="00CF42DD">
        <w:rPr>
          <w:rFonts w:hint="eastAsia"/>
          <w:highlight w:val="yellow"/>
        </w:rPr>
        <w:t>这里只是简单的简单的页面功能划分，具体还需要待需求明确再详细</w:t>
      </w:r>
    </w:p>
    <w:p w14:paraId="09057D06" w14:textId="3633CCBE" w:rsidR="00AA7FD8" w:rsidRDefault="00AA7FD8" w:rsidP="00AA7FD8">
      <w:pPr>
        <w:pStyle w:val="4"/>
        <w:numPr>
          <w:ilvl w:val="0"/>
          <w:numId w:val="7"/>
        </w:numPr>
        <w:rPr>
          <w:ins w:id="386" w:author="hatlonely" w:date="2016-05-08T13:06:00Z"/>
          <w:rFonts w:hint="eastAsia"/>
        </w:rPr>
        <w:pPrChange w:id="387" w:author="hatlonely" w:date="2016-05-08T13:05:00Z">
          <w:pPr/>
        </w:pPrChange>
      </w:pPr>
      <w:ins w:id="388" w:author="hatlonely" w:date="2016-05-08T13:05:00Z">
        <w:r>
          <w:rPr>
            <w:rFonts w:hint="eastAsia"/>
          </w:rPr>
          <w:t>注册页面</w:t>
        </w:r>
      </w:ins>
    </w:p>
    <w:p w14:paraId="44AE66EE" w14:textId="2753BCCC" w:rsidR="00BE6A87" w:rsidRPr="00BE6A87" w:rsidRDefault="00BE6A87" w:rsidP="00BE6A87">
      <w:pPr>
        <w:rPr>
          <w:rFonts w:hint="eastAsia"/>
        </w:rPr>
      </w:pPr>
      <w:ins w:id="389" w:author="hatlonely" w:date="2016-05-08T13:07:00Z">
        <w:r>
          <w:rPr>
            <w:rFonts w:hint="eastAsia"/>
          </w:rPr>
          <w:t>业务员和保险代理公司注册</w:t>
        </w:r>
      </w:ins>
    </w:p>
    <w:p w14:paraId="4775FCC6" w14:textId="03F84505" w:rsidR="006A4BB8" w:rsidRDefault="006A4BB8" w:rsidP="00AA7FD8">
      <w:pPr>
        <w:pStyle w:val="4"/>
        <w:numPr>
          <w:ilvl w:val="0"/>
          <w:numId w:val="7"/>
        </w:numPr>
        <w:pPrChange w:id="390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登陆页面</w:t>
      </w:r>
    </w:p>
    <w:p w14:paraId="667C7634" w14:textId="7E99691D" w:rsidR="006A4BB8" w:rsidRPr="006A4BB8" w:rsidRDefault="006A4BB8" w:rsidP="006A4BB8">
      <w:r>
        <w:rPr>
          <w:rFonts w:hint="eastAsia"/>
        </w:rPr>
        <w:t>用户登陆，用户输入用户名密码，验证成功跳转到首页</w:t>
      </w:r>
    </w:p>
    <w:p w14:paraId="116519AE" w14:textId="6A638A77" w:rsidR="00372F19" w:rsidRDefault="00372F19" w:rsidP="00BE6A87">
      <w:pPr>
        <w:pStyle w:val="4"/>
        <w:numPr>
          <w:ilvl w:val="0"/>
          <w:numId w:val="7"/>
        </w:numPr>
        <w:pPrChange w:id="391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首页</w:t>
      </w:r>
    </w:p>
    <w:p w14:paraId="07C3E2FB" w14:textId="204F1A30" w:rsidR="00372F19" w:rsidRDefault="006A4BB8" w:rsidP="00372F19">
      <w:r>
        <w:rPr>
          <w:rFonts w:hint="eastAsia"/>
        </w:rPr>
        <w:t>包括公告栏，数据录入，数据查询链接</w:t>
      </w:r>
    </w:p>
    <w:p w14:paraId="15AC6E98" w14:textId="1FD0420D" w:rsidR="006A4BB8" w:rsidRDefault="006A4BB8" w:rsidP="00BE6A87">
      <w:pPr>
        <w:pStyle w:val="4"/>
        <w:numPr>
          <w:ilvl w:val="0"/>
          <w:numId w:val="7"/>
        </w:numPr>
        <w:pPrChange w:id="392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数据录入页面</w:t>
      </w:r>
    </w:p>
    <w:p w14:paraId="1382BE3F" w14:textId="5BD59CAD" w:rsidR="006A4BB8" w:rsidRDefault="006A4BB8" w:rsidP="006A4BB8">
      <w:r>
        <w:rPr>
          <w:rFonts w:hint="eastAsia"/>
        </w:rPr>
        <w:t>业务员在此输入车辆信息</w:t>
      </w:r>
    </w:p>
    <w:p w14:paraId="364A4F6B" w14:textId="1E0A7B04" w:rsidR="006A4BB8" w:rsidRPr="006A4BB8" w:rsidRDefault="006A4BB8" w:rsidP="00BE6A87">
      <w:pPr>
        <w:pStyle w:val="4"/>
        <w:numPr>
          <w:ilvl w:val="0"/>
          <w:numId w:val="7"/>
        </w:numPr>
        <w:pPrChange w:id="393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数据查询页面</w:t>
      </w:r>
    </w:p>
    <w:p w14:paraId="1AB5B1E2" w14:textId="2CA7D531" w:rsidR="006A4BB8" w:rsidRDefault="006A4BB8" w:rsidP="00372F19">
      <w:r>
        <w:rPr>
          <w:rFonts w:hint="eastAsia"/>
        </w:rPr>
        <w:t>根据查询条件，显示查询结果</w:t>
      </w:r>
    </w:p>
    <w:p w14:paraId="3DAA8DB2" w14:textId="00918B6D" w:rsidR="006A4BB8" w:rsidRDefault="006A4BB8" w:rsidP="00BE6A87">
      <w:pPr>
        <w:pStyle w:val="4"/>
        <w:numPr>
          <w:ilvl w:val="0"/>
          <w:numId w:val="7"/>
        </w:numPr>
        <w:pPrChange w:id="394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佣金结算页面</w:t>
      </w:r>
    </w:p>
    <w:p w14:paraId="6A9E7C3C" w14:textId="792C7F93" w:rsidR="006A4BB8" w:rsidRDefault="006A4BB8" w:rsidP="006A4BB8">
      <w:r>
        <w:rPr>
          <w:rFonts w:hint="eastAsia"/>
        </w:rPr>
        <w:t>超级管理员可以在此页面查看佣金情况</w:t>
      </w:r>
    </w:p>
    <w:p w14:paraId="3B27310D" w14:textId="02E483F6" w:rsidR="006A4BB8" w:rsidRDefault="006A4BB8" w:rsidP="00BE6A87">
      <w:pPr>
        <w:pStyle w:val="4"/>
        <w:numPr>
          <w:ilvl w:val="0"/>
          <w:numId w:val="7"/>
        </w:numPr>
        <w:pPrChange w:id="395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首页管理页面</w:t>
      </w:r>
    </w:p>
    <w:p w14:paraId="13A71E2E" w14:textId="63637EE6" w:rsidR="006A4BB8" w:rsidRDefault="006A4BB8" w:rsidP="006A4BB8">
      <w:r>
        <w:rPr>
          <w:rFonts w:hint="eastAsia"/>
        </w:rPr>
        <w:t>超级管理员通过此页面管理公告</w:t>
      </w:r>
    </w:p>
    <w:p w14:paraId="7B081AFD" w14:textId="3B7EC033" w:rsidR="006A4BB8" w:rsidRDefault="006A4BB8" w:rsidP="00BE6A87">
      <w:pPr>
        <w:pStyle w:val="4"/>
        <w:numPr>
          <w:ilvl w:val="0"/>
          <w:numId w:val="7"/>
        </w:numPr>
        <w:pPrChange w:id="396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业务员，保险代理公司，管理页面</w:t>
      </w:r>
    </w:p>
    <w:p w14:paraId="08A02AF7" w14:textId="00B376B2" w:rsidR="006A4BB8" w:rsidRDefault="006A4BB8" w:rsidP="006A4BB8">
      <w:r>
        <w:rPr>
          <w:rFonts w:hint="eastAsia"/>
        </w:rPr>
        <w:t>超级管理员通过此页面管理业务员，保险代理公司信息</w:t>
      </w:r>
    </w:p>
    <w:p w14:paraId="6E4DE104" w14:textId="41BCF001" w:rsidR="00DB73E2" w:rsidRDefault="00DB73E2" w:rsidP="00BE6A87">
      <w:pPr>
        <w:pStyle w:val="4"/>
        <w:numPr>
          <w:ilvl w:val="0"/>
          <w:numId w:val="7"/>
        </w:numPr>
        <w:pPrChange w:id="397" w:author="hatlonely" w:date="2016-05-08T13:06:00Z">
          <w:pPr>
            <w:pStyle w:val="4"/>
            <w:numPr>
              <w:numId w:val="5"/>
            </w:numPr>
            <w:ind w:left="480" w:hanging="480"/>
          </w:pPr>
        </w:pPrChange>
      </w:pPr>
      <w:r>
        <w:rPr>
          <w:rFonts w:hint="eastAsia"/>
        </w:rPr>
        <w:t>留言墙</w:t>
      </w:r>
    </w:p>
    <w:p w14:paraId="08501B87" w14:textId="61C62D5C" w:rsidR="00DB73E2" w:rsidRPr="00DB73E2" w:rsidRDefault="00DB73E2" w:rsidP="00DB73E2">
      <w:r>
        <w:rPr>
          <w:rFonts w:hint="eastAsia"/>
        </w:rPr>
        <w:t>业务员，保险代理公司可在此留言</w:t>
      </w:r>
    </w:p>
    <w:p w14:paraId="18B0F1A9" w14:textId="74461AF1" w:rsidR="003B17F8" w:rsidRDefault="003B17F8" w:rsidP="003B17F8">
      <w:pPr>
        <w:pStyle w:val="2"/>
      </w:pPr>
      <w:r>
        <w:rPr>
          <w:rFonts w:hint="eastAsia"/>
        </w:rPr>
        <w:t>数据库设计</w:t>
      </w:r>
    </w:p>
    <w:p w14:paraId="76627AE8" w14:textId="46331FBF" w:rsidR="00CF42DD" w:rsidRPr="00CF42DD" w:rsidRDefault="00CF42DD" w:rsidP="00CF42DD">
      <w:r w:rsidRPr="00CF42DD">
        <w:rPr>
          <w:rFonts w:hint="eastAsia"/>
          <w:highlight w:val="yellow"/>
        </w:rPr>
        <w:t>具体需求带明确</w:t>
      </w:r>
    </w:p>
    <w:p w14:paraId="48674E16" w14:textId="3E2B8905" w:rsidR="00CF42DD" w:rsidRDefault="00CF42DD" w:rsidP="00CF42DD">
      <w:pPr>
        <w:pStyle w:val="4"/>
      </w:pPr>
      <w:r>
        <w:rPr>
          <w:rFonts w:hint="eastAsia"/>
        </w:rPr>
        <w:t>车辆信息表</w:t>
      </w:r>
    </w:p>
    <w:p w14:paraId="2734554B" w14:textId="1DB8D4DF" w:rsidR="00CF42DD" w:rsidRPr="006A4BB8" w:rsidRDefault="00CF42DD" w:rsidP="00CF42DD">
      <w:pPr>
        <w:pStyle w:val="4"/>
      </w:pPr>
      <w:r>
        <w:rPr>
          <w:rFonts w:hint="eastAsia"/>
        </w:rPr>
        <w:t>用户表</w:t>
      </w:r>
    </w:p>
    <w:sectPr w:rsidR="00CF42DD" w:rsidRPr="006A4BB8" w:rsidSect="00A152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14AF"/>
    <w:multiLevelType w:val="hybridMultilevel"/>
    <w:tmpl w:val="67A0E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70A10"/>
    <w:multiLevelType w:val="hybridMultilevel"/>
    <w:tmpl w:val="797AD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7D0CEB"/>
    <w:multiLevelType w:val="hybridMultilevel"/>
    <w:tmpl w:val="8E7A4A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411D27"/>
    <w:multiLevelType w:val="hybridMultilevel"/>
    <w:tmpl w:val="538445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5D472B"/>
    <w:multiLevelType w:val="hybridMultilevel"/>
    <w:tmpl w:val="0C58D5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A2203"/>
    <w:multiLevelType w:val="hybridMultilevel"/>
    <w:tmpl w:val="96301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A115E5"/>
    <w:multiLevelType w:val="hybridMultilevel"/>
    <w:tmpl w:val="5F5E00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EC20D8"/>
    <w:multiLevelType w:val="hybridMultilevel"/>
    <w:tmpl w:val="6C38F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6F2787"/>
    <w:multiLevelType w:val="hybridMultilevel"/>
    <w:tmpl w:val="79288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5863F5"/>
    <w:multiLevelType w:val="hybridMultilevel"/>
    <w:tmpl w:val="DF14B5D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revisionView w:markup="0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00"/>
    <w:rsid w:val="00102237"/>
    <w:rsid w:val="00185520"/>
    <w:rsid w:val="001B3B46"/>
    <w:rsid w:val="001E146A"/>
    <w:rsid w:val="002632B2"/>
    <w:rsid w:val="00356DF6"/>
    <w:rsid w:val="00372F19"/>
    <w:rsid w:val="00395411"/>
    <w:rsid w:val="003B17F8"/>
    <w:rsid w:val="004079BE"/>
    <w:rsid w:val="005107FA"/>
    <w:rsid w:val="00661BD2"/>
    <w:rsid w:val="00673F51"/>
    <w:rsid w:val="006A4BB8"/>
    <w:rsid w:val="006E643D"/>
    <w:rsid w:val="007E50FC"/>
    <w:rsid w:val="00827062"/>
    <w:rsid w:val="00896920"/>
    <w:rsid w:val="008A4132"/>
    <w:rsid w:val="00964D5B"/>
    <w:rsid w:val="009D4972"/>
    <w:rsid w:val="00A15221"/>
    <w:rsid w:val="00A32394"/>
    <w:rsid w:val="00AA7FD8"/>
    <w:rsid w:val="00B501AF"/>
    <w:rsid w:val="00BA2E15"/>
    <w:rsid w:val="00BE6A87"/>
    <w:rsid w:val="00C4541C"/>
    <w:rsid w:val="00CA56E2"/>
    <w:rsid w:val="00CE1B26"/>
    <w:rsid w:val="00CF42DD"/>
    <w:rsid w:val="00D86447"/>
    <w:rsid w:val="00D9475A"/>
    <w:rsid w:val="00DB73E2"/>
    <w:rsid w:val="00E239F4"/>
    <w:rsid w:val="00E52C31"/>
    <w:rsid w:val="00E54A00"/>
    <w:rsid w:val="00E574EC"/>
    <w:rsid w:val="00E92F45"/>
    <w:rsid w:val="00EE5DD6"/>
    <w:rsid w:val="00F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44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4B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4A0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54A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54A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54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64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39F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239F4"/>
    <w:rPr>
      <w:color w:val="954F72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3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A4B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673F51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673F51"/>
    <w:rPr>
      <w:rFonts w:ascii="宋体" w:eastAsia="宋体"/>
    </w:rPr>
  </w:style>
  <w:style w:type="paragraph" w:styleId="aa">
    <w:name w:val="Revision"/>
    <w:hidden/>
    <w:uiPriority w:val="99"/>
    <w:semiHidden/>
    <w:rsid w:val="00673F51"/>
  </w:style>
  <w:style w:type="paragraph" w:styleId="ab">
    <w:name w:val="Balloon Text"/>
    <w:basedOn w:val="a"/>
    <w:link w:val="ac"/>
    <w:uiPriority w:val="99"/>
    <w:semiHidden/>
    <w:unhideWhenUsed/>
    <w:rsid w:val="00673F51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73F51"/>
    <w:rPr>
      <w:rFonts w:ascii="宋体" w:eastAsia="宋体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9D49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atlonely@foxmail.com" TargetMode="External"/><Relationship Id="rId6" Type="http://schemas.openxmlformats.org/officeDocument/2006/relationships/image" Target="media/image1.emf"/><Relationship Id="rId7" Type="http://schemas.openxmlformats.org/officeDocument/2006/relationships/hyperlink" Target="https://buy.aliyun.com/calculator?spm=5176.51065.197232.3.Heij8M" TargetMode="External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333</Words>
  <Characters>1904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保险网络平台设计</vt:lpstr>
      <vt:lpstr>    背景介绍</vt:lpstr>
      <vt:lpstr>    功能说明</vt:lpstr>
      <vt:lpstr>    数据规模与性能要求</vt:lpstr>
      <vt:lpstr>    技术架构</vt:lpstr>
      <vt:lpstr>    页面设计</vt:lpstr>
      <vt:lpstr>    数据库设计</vt:lpstr>
    </vt:vector>
  </TitlesOfParts>
  <Company>mobvista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hatlonely</dc:creator>
  <cp:keywords/>
  <dc:description/>
  <cp:lastModifiedBy>hatlonely</cp:lastModifiedBy>
  <cp:revision>7</cp:revision>
  <dcterms:created xsi:type="dcterms:W3CDTF">2016-05-07T04:37:00Z</dcterms:created>
  <dcterms:modified xsi:type="dcterms:W3CDTF">2016-05-08T05:27:00Z</dcterms:modified>
</cp:coreProperties>
</file>